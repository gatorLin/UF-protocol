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8EE096" w14:textId="77777777" w:rsidR="00C84DA6" w:rsidRPr="00C84DA6" w:rsidRDefault="00C84DA6" w:rsidP="00C84DA6">
      <w:pPr>
        <w:spacing w:after="0" w:line="240" w:lineRule="auto"/>
        <w:ind w:left="360"/>
        <w:jc w:val="center"/>
        <w:rPr>
          <w:rFonts w:ascii="Arial" w:hAnsi="Arial" w:cs="Arial"/>
          <w:b/>
          <w:sz w:val="28"/>
          <w:szCs w:val="24"/>
        </w:rPr>
      </w:pPr>
      <w:r w:rsidRPr="00C84DA6">
        <w:rPr>
          <w:rFonts w:ascii="Arial" w:hAnsi="Arial" w:cs="Arial"/>
          <w:b/>
          <w:sz w:val="28"/>
          <w:szCs w:val="24"/>
        </w:rPr>
        <w:t>Human PDE4D (86-413) Purification Protocol Draft</w:t>
      </w:r>
    </w:p>
    <w:p w14:paraId="7D4ABCDF" w14:textId="77777777" w:rsidR="00C84DA6" w:rsidRDefault="00C84DA6" w:rsidP="00C84DA6">
      <w:pPr>
        <w:spacing w:after="0" w:line="240" w:lineRule="auto"/>
        <w:ind w:left="360"/>
        <w:jc w:val="center"/>
        <w:rPr>
          <w:rFonts w:ascii="Arial" w:hAnsi="Arial" w:cs="Arial"/>
          <w:b/>
          <w:sz w:val="24"/>
          <w:szCs w:val="24"/>
        </w:rPr>
      </w:pPr>
    </w:p>
    <w:p w14:paraId="373CA3CF" w14:textId="77777777" w:rsidR="00794ABB" w:rsidRDefault="00C84DA6" w:rsidP="00C84DA6">
      <w:pPr>
        <w:spacing w:after="0" w:line="240" w:lineRule="auto"/>
        <w:ind w:left="360"/>
        <w:jc w:val="center"/>
        <w:rPr>
          <w:rFonts w:ascii="Arial" w:hAnsi="Arial" w:cs="Arial"/>
          <w:b/>
          <w:sz w:val="24"/>
          <w:szCs w:val="24"/>
        </w:rPr>
      </w:pPr>
      <w:r>
        <w:rPr>
          <w:rFonts w:ascii="Arial" w:hAnsi="Arial" w:cs="Arial"/>
          <w:b/>
          <w:sz w:val="24"/>
          <w:szCs w:val="24"/>
        </w:rPr>
        <w:t xml:space="preserve">NEB 5-alpha Competent </w:t>
      </w:r>
      <w:r w:rsidRPr="00C84DA6">
        <w:rPr>
          <w:rFonts w:ascii="Arial" w:hAnsi="Arial" w:cs="Arial"/>
          <w:b/>
          <w:i/>
          <w:sz w:val="24"/>
          <w:szCs w:val="24"/>
        </w:rPr>
        <w:t>E. coli</w:t>
      </w:r>
      <w:r>
        <w:rPr>
          <w:rFonts w:ascii="Arial" w:hAnsi="Arial" w:cs="Arial"/>
          <w:b/>
          <w:sz w:val="24"/>
          <w:szCs w:val="24"/>
        </w:rPr>
        <w:t xml:space="preserve"> </w:t>
      </w:r>
      <w:r w:rsidR="00794ABB" w:rsidRPr="005F297A">
        <w:rPr>
          <w:rFonts w:ascii="Arial" w:hAnsi="Arial" w:cs="Arial"/>
          <w:b/>
          <w:sz w:val="24"/>
          <w:szCs w:val="24"/>
        </w:rPr>
        <w:t>Transformation</w:t>
      </w:r>
    </w:p>
    <w:p w14:paraId="2C650C26" w14:textId="77777777" w:rsidR="00C84DA6" w:rsidRPr="00C84DA6" w:rsidRDefault="00C84DA6" w:rsidP="00C84DA6">
      <w:pPr>
        <w:spacing w:after="0" w:line="240" w:lineRule="auto"/>
        <w:ind w:left="360"/>
        <w:jc w:val="center"/>
        <w:rPr>
          <w:rFonts w:ascii="Arial" w:hAnsi="Arial" w:cs="Arial"/>
          <w:b/>
          <w:sz w:val="20"/>
          <w:szCs w:val="24"/>
        </w:rPr>
      </w:pPr>
      <w:r w:rsidRPr="00C84DA6">
        <w:rPr>
          <w:rFonts w:ascii="Arial" w:hAnsi="Arial" w:cs="Arial"/>
          <w:b/>
          <w:sz w:val="20"/>
          <w:szCs w:val="24"/>
        </w:rPr>
        <w:t xml:space="preserve">[Simultaneously with BL21 Competent </w:t>
      </w:r>
      <w:r w:rsidRPr="00C84DA6">
        <w:rPr>
          <w:rFonts w:ascii="Arial" w:hAnsi="Arial" w:cs="Arial"/>
          <w:b/>
          <w:i/>
          <w:sz w:val="20"/>
          <w:szCs w:val="24"/>
        </w:rPr>
        <w:t>E. coli</w:t>
      </w:r>
      <w:r w:rsidRPr="00C84DA6">
        <w:rPr>
          <w:rFonts w:ascii="Arial" w:hAnsi="Arial" w:cs="Arial"/>
          <w:b/>
          <w:sz w:val="20"/>
          <w:szCs w:val="24"/>
        </w:rPr>
        <w:t xml:space="preserve"> Transformation]</w:t>
      </w:r>
    </w:p>
    <w:p w14:paraId="3B8FE060" w14:textId="77777777" w:rsidR="00C84DA6" w:rsidRPr="005F297A" w:rsidRDefault="00C84DA6" w:rsidP="00C84DA6">
      <w:pPr>
        <w:spacing w:after="0" w:line="240" w:lineRule="auto"/>
        <w:ind w:left="360"/>
        <w:jc w:val="center"/>
        <w:rPr>
          <w:rFonts w:ascii="Arial" w:hAnsi="Arial" w:cs="Arial"/>
          <w:b/>
          <w:sz w:val="24"/>
          <w:szCs w:val="24"/>
        </w:rPr>
      </w:pPr>
    </w:p>
    <w:p w14:paraId="199FA329" w14:textId="77777777" w:rsidR="00794ABB" w:rsidRPr="00AA10F7" w:rsidRDefault="00794ABB" w:rsidP="00C84DA6">
      <w:pPr>
        <w:pStyle w:val="ListParagraph"/>
        <w:numPr>
          <w:ilvl w:val="0"/>
          <w:numId w:val="15"/>
        </w:numPr>
        <w:spacing w:after="0" w:line="240" w:lineRule="auto"/>
        <w:rPr>
          <w:rFonts w:ascii="Arial" w:hAnsi="Arial" w:cs="Arial"/>
          <w:szCs w:val="24"/>
        </w:rPr>
      </w:pPr>
      <w:commentRangeStart w:id="0"/>
      <w:r w:rsidRPr="00AA10F7">
        <w:rPr>
          <w:rFonts w:ascii="Arial" w:hAnsi="Arial" w:cs="Arial"/>
          <w:szCs w:val="24"/>
        </w:rPr>
        <w:t>Chill t</w:t>
      </w:r>
      <w:r w:rsidR="0062324F" w:rsidRPr="00AA10F7">
        <w:rPr>
          <w:rFonts w:ascii="Arial" w:hAnsi="Arial" w:cs="Arial"/>
          <w:szCs w:val="24"/>
        </w:rPr>
        <w:t>wo 14.0-mL transformation tubes</w:t>
      </w:r>
      <w:r w:rsidRPr="00AA10F7">
        <w:rPr>
          <w:rFonts w:ascii="Arial" w:hAnsi="Arial" w:cs="Arial"/>
          <w:szCs w:val="24"/>
        </w:rPr>
        <w:t xml:space="preserve"> on wet ice. </w:t>
      </w:r>
    </w:p>
    <w:p w14:paraId="1C431F08" w14:textId="77777777" w:rsidR="00794ABB" w:rsidRPr="00AA10F7" w:rsidRDefault="00794ABB" w:rsidP="00C84DA6">
      <w:pPr>
        <w:pStyle w:val="ListParagraph"/>
        <w:spacing w:after="0" w:line="240" w:lineRule="auto"/>
        <w:ind w:left="360"/>
        <w:rPr>
          <w:rFonts w:ascii="Arial" w:hAnsi="Arial" w:cs="Arial"/>
          <w:szCs w:val="24"/>
        </w:rPr>
      </w:pPr>
    </w:p>
    <w:p w14:paraId="560A4627" w14:textId="77777777" w:rsidR="00794ABB" w:rsidRPr="00AA10F7" w:rsidRDefault="00794ABB" w:rsidP="00C84DA6">
      <w:pPr>
        <w:pStyle w:val="ListParagraph"/>
        <w:numPr>
          <w:ilvl w:val="0"/>
          <w:numId w:val="15"/>
        </w:numPr>
        <w:spacing w:after="0" w:line="240" w:lineRule="auto"/>
        <w:rPr>
          <w:rFonts w:ascii="Arial" w:hAnsi="Arial" w:cs="Arial"/>
          <w:szCs w:val="24"/>
        </w:rPr>
      </w:pPr>
      <w:r w:rsidRPr="00AA10F7">
        <w:rPr>
          <w:rFonts w:ascii="Arial" w:hAnsi="Arial" w:cs="Arial"/>
          <w:szCs w:val="24"/>
        </w:rPr>
        <w:t xml:space="preserve">Thaw a tube of NEB 5-alpha competent </w:t>
      </w:r>
      <w:r w:rsidRPr="00AA10F7">
        <w:rPr>
          <w:rFonts w:ascii="Arial" w:hAnsi="Arial" w:cs="Arial"/>
          <w:i/>
          <w:szCs w:val="24"/>
        </w:rPr>
        <w:t>E. coli</w:t>
      </w:r>
      <w:r w:rsidRPr="00AA10F7">
        <w:rPr>
          <w:rFonts w:ascii="Arial" w:hAnsi="Arial" w:cs="Arial"/>
          <w:szCs w:val="24"/>
        </w:rPr>
        <w:t xml:space="preserve"> cells on wet ice until the last ice crystals disappear. Mix gently and carefully pipette 100.0-µL of NEB 5-alpha competent </w:t>
      </w:r>
      <w:r w:rsidRPr="00AA10F7">
        <w:rPr>
          <w:rFonts w:ascii="Arial" w:hAnsi="Arial" w:cs="Arial"/>
          <w:i/>
          <w:szCs w:val="24"/>
        </w:rPr>
        <w:t>E. coli</w:t>
      </w:r>
      <w:r w:rsidRPr="00AA10F7">
        <w:rPr>
          <w:rFonts w:ascii="Arial" w:hAnsi="Arial" w:cs="Arial"/>
          <w:szCs w:val="24"/>
        </w:rPr>
        <w:t xml:space="preserve"> cells into transformation tube on ice.</w:t>
      </w:r>
    </w:p>
    <w:p w14:paraId="6332349C" w14:textId="77777777" w:rsidR="00794ABB" w:rsidRPr="00AA10F7" w:rsidRDefault="00794ABB" w:rsidP="00C84DA6">
      <w:pPr>
        <w:pStyle w:val="ListParagraph"/>
        <w:spacing w:after="0" w:line="240" w:lineRule="auto"/>
        <w:ind w:left="360"/>
        <w:rPr>
          <w:rFonts w:ascii="Arial" w:hAnsi="Arial" w:cs="Arial"/>
          <w:szCs w:val="24"/>
        </w:rPr>
      </w:pPr>
    </w:p>
    <w:p w14:paraId="18193AD6" w14:textId="77777777" w:rsidR="00794ABB" w:rsidRPr="00AA10F7" w:rsidRDefault="0062324F" w:rsidP="00C84DA6">
      <w:pPr>
        <w:pStyle w:val="ListParagraph"/>
        <w:numPr>
          <w:ilvl w:val="0"/>
          <w:numId w:val="15"/>
        </w:numPr>
        <w:spacing w:after="0" w:line="240" w:lineRule="auto"/>
        <w:rPr>
          <w:rFonts w:ascii="Arial" w:hAnsi="Arial" w:cs="Arial"/>
          <w:szCs w:val="24"/>
        </w:rPr>
      </w:pPr>
      <w:r w:rsidRPr="00AA10F7">
        <w:rPr>
          <w:rFonts w:ascii="Arial" w:hAnsi="Arial" w:cs="Arial"/>
          <w:szCs w:val="24"/>
        </w:rPr>
        <w:t>Add</w:t>
      </w:r>
      <w:r w:rsidR="00794ABB" w:rsidRPr="00AA10F7">
        <w:rPr>
          <w:rFonts w:ascii="Arial" w:hAnsi="Arial" w:cs="Arial"/>
          <w:szCs w:val="24"/>
        </w:rPr>
        <w:t xml:space="preserve"> 2.0- µL of pET15B PDE4D (86-413) plasmid that was </w:t>
      </w:r>
      <w:proofErr w:type="spellStart"/>
      <w:r w:rsidR="00794ABB" w:rsidRPr="00AA10F7">
        <w:rPr>
          <w:rFonts w:ascii="Arial" w:hAnsi="Arial" w:cs="Arial"/>
          <w:szCs w:val="24"/>
        </w:rPr>
        <w:t>resuspended</w:t>
      </w:r>
      <w:proofErr w:type="spellEnd"/>
      <w:r w:rsidR="00794ABB" w:rsidRPr="00AA10F7">
        <w:rPr>
          <w:rFonts w:ascii="Arial" w:hAnsi="Arial" w:cs="Arial"/>
          <w:szCs w:val="24"/>
        </w:rPr>
        <w:t xml:space="preserve"> in TE buffer into first </w:t>
      </w:r>
      <w:r w:rsidR="00794ABB" w:rsidRPr="00AA10F7">
        <w:rPr>
          <w:rFonts w:ascii="Arial" w:hAnsi="Arial" w:cs="Arial"/>
          <w:i/>
          <w:szCs w:val="24"/>
        </w:rPr>
        <w:t>E. coli</w:t>
      </w:r>
      <w:r w:rsidR="00794ABB" w:rsidRPr="00AA10F7">
        <w:rPr>
          <w:rFonts w:ascii="Arial" w:hAnsi="Arial" w:cs="Arial"/>
          <w:szCs w:val="24"/>
        </w:rPr>
        <w:t xml:space="preserve"> cell mixture transformation tube. Carefully flick tube 4-5 times to mix cells and DNA. Do not vortex. </w:t>
      </w:r>
    </w:p>
    <w:p w14:paraId="1AF2E861" w14:textId="77777777" w:rsidR="00794ABB" w:rsidRPr="00AA10F7" w:rsidRDefault="00794ABB" w:rsidP="00C84DA6">
      <w:pPr>
        <w:pStyle w:val="ListParagraph"/>
        <w:spacing w:after="0" w:line="240" w:lineRule="auto"/>
        <w:ind w:left="360"/>
        <w:rPr>
          <w:rFonts w:ascii="Arial" w:hAnsi="Arial" w:cs="Arial"/>
          <w:szCs w:val="24"/>
        </w:rPr>
      </w:pPr>
    </w:p>
    <w:p w14:paraId="73C99366" w14:textId="77777777" w:rsidR="00794ABB" w:rsidRPr="00AA10F7" w:rsidRDefault="00794ABB" w:rsidP="00C84DA6">
      <w:pPr>
        <w:pStyle w:val="ListParagraph"/>
        <w:numPr>
          <w:ilvl w:val="0"/>
          <w:numId w:val="15"/>
        </w:numPr>
        <w:spacing w:after="0" w:line="240" w:lineRule="auto"/>
        <w:rPr>
          <w:rFonts w:ascii="Arial" w:hAnsi="Arial" w:cs="Arial"/>
          <w:szCs w:val="24"/>
        </w:rPr>
      </w:pPr>
      <w:r w:rsidRPr="00AA10F7">
        <w:rPr>
          <w:rFonts w:ascii="Arial" w:hAnsi="Arial" w:cs="Arial"/>
          <w:szCs w:val="24"/>
        </w:rPr>
        <w:t xml:space="preserve">Add 2.0- µL of 50 pg/µL pUC19 Control DNA to second </w:t>
      </w:r>
      <w:r w:rsidRPr="00AA10F7">
        <w:rPr>
          <w:rFonts w:ascii="Arial" w:hAnsi="Arial" w:cs="Arial"/>
          <w:i/>
          <w:szCs w:val="24"/>
        </w:rPr>
        <w:t>E. coli</w:t>
      </w:r>
      <w:r w:rsidRPr="00AA10F7">
        <w:rPr>
          <w:rFonts w:ascii="Arial" w:hAnsi="Arial" w:cs="Arial"/>
          <w:szCs w:val="24"/>
        </w:rPr>
        <w:t xml:space="preserve"> cell mixture transformation tube. Carefully flick tube 4-5 times to mix cells and DNA. Do not vortex.</w:t>
      </w:r>
    </w:p>
    <w:p w14:paraId="172898CF" w14:textId="77777777" w:rsidR="00794ABB" w:rsidRPr="00AA10F7" w:rsidRDefault="00794ABB" w:rsidP="00C84DA6">
      <w:pPr>
        <w:pStyle w:val="ListParagraph"/>
        <w:spacing w:after="0" w:line="240" w:lineRule="auto"/>
        <w:ind w:left="360"/>
        <w:rPr>
          <w:rFonts w:ascii="Arial" w:hAnsi="Arial" w:cs="Arial"/>
          <w:szCs w:val="24"/>
        </w:rPr>
      </w:pPr>
    </w:p>
    <w:p w14:paraId="0B7AEE48" w14:textId="77777777" w:rsidR="00794ABB" w:rsidRPr="00AA10F7" w:rsidRDefault="00794ABB" w:rsidP="00C84DA6">
      <w:pPr>
        <w:pStyle w:val="ListParagraph"/>
        <w:numPr>
          <w:ilvl w:val="0"/>
          <w:numId w:val="15"/>
        </w:numPr>
        <w:spacing w:after="0" w:line="240" w:lineRule="auto"/>
        <w:rPr>
          <w:rFonts w:ascii="Arial" w:hAnsi="Arial" w:cs="Arial"/>
          <w:szCs w:val="24"/>
        </w:rPr>
      </w:pPr>
      <w:r w:rsidRPr="00AA10F7">
        <w:rPr>
          <w:rFonts w:ascii="Arial" w:hAnsi="Arial" w:cs="Arial"/>
          <w:szCs w:val="24"/>
        </w:rPr>
        <w:t xml:space="preserve">Place the mixtures on ice for 30 minutes. Do not mix. </w:t>
      </w:r>
    </w:p>
    <w:p w14:paraId="0613F2A9" w14:textId="77777777" w:rsidR="00794ABB" w:rsidRPr="00AA10F7" w:rsidRDefault="00794ABB" w:rsidP="00C84DA6">
      <w:pPr>
        <w:pStyle w:val="ListParagraph"/>
        <w:spacing w:after="0" w:line="240" w:lineRule="auto"/>
        <w:ind w:left="360"/>
        <w:rPr>
          <w:rFonts w:ascii="Arial" w:hAnsi="Arial" w:cs="Arial"/>
          <w:szCs w:val="24"/>
        </w:rPr>
      </w:pPr>
    </w:p>
    <w:p w14:paraId="46510134" w14:textId="77777777" w:rsidR="00794ABB" w:rsidRPr="00AA10F7" w:rsidRDefault="00794ABB" w:rsidP="00C84DA6">
      <w:pPr>
        <w:pStyle w:val="ListParagraph"/>
        <w:numPr>
          <w:ilvl w:val="0"/>
          <w:numId w:val="15"/>
        </w:numPr>
        <w:spacing w:after="0" w:line="240" w:lineRule="auto"/>
        <w:rPr>
          <w:rFonts w:ascii="Arial" w:hAnsi="Arial" w:cs="Arial"/>
          <w:szCs w:val="24"/>
        </w:rPr>
      </w:pPr>
      <w:r w:rsidRPr="00AA10F7">
        <w:rPr>
          <w:rFonts w:ascii="Arial" w:hAnsi="Arial" w:cs="Arial"/>
          <w:szCs w:val="24"/>
        </w:rPr>
        <w:t xml:space="preserve">Heat shock at </w:t>
      </w:r>
      <w:r w:rsidRPr="00AA10F7">
        <w:rPr>
          <w:rFonts w:ascii="Arial" w:hAnsi="Arial" w:cs="Arial"/>
          <w:szCs w:val="24"/>
          <w:u w:val="single"/>
        </w:rPr>
        <w:t>exactly</w:t>
      </w:r>
      <w:r w:rsidRPr="00AA10F7">
        <w:rPr>
          <w:rFonts w:ascii="Arial" w:hAnsi="Arial" w:cs="Arial"/>
          <w:szCs w:val="24"/>
        </w:rPr>
        <w:t xml:space="preserve"> 42°C in a water bath for </w:t>
      </w:r>
      <w:r w:rsidRPr="00AA10F7">
        <w:rPr>
          <w:rFonts w:ascii="Arial" w:hAnsi="Arial" w:cs="Arial"/>
          <w:szCs w:val="24"/>
          <w:u w:val="single"/>
        </w:rPr>
        <w:t>exactly</w:t>
      </w:r>
      <w:r w:rsidRPr="00AA10F7">
        <w:rPr>
          <w:rFonts w:ascii="Arial" w:hAnsi="Arial" w:cs="Arial"/>
          <w:szCs w:val="24"/>
        </w:rPr>
        <w:t xml:space="preserve"> 30 seconds. Do not mix. </w:t>
      </w:r>
    </w:p>
    <w:p w14:paraId="2CA8107E" w14:textId="77777777" w:rsidR="00794ABB" w:rsidRPr="00AA10F7" w:rsidRDefault="00794ABB" w:rsidP="00C84DA6">
      <w:pPr>
        <w:pStyle w:val="ListParagraph"/>
        <w:spacing w:after="0" w:line="240" w:lineRule="auto"/>
        <w:ind w:left="360"/>
        <w:rPr>
          <w:rFonts w:ascii="Arial" w:hAnsi="Arial" w:cs="Arial"/>
          <w:szCs w:val="24"/>
        </w:rPr>
      </w:pPr>
    </w:p>
    <w:p w14:paraId="468D7B21" w14:textId="77777777" w:rsidR="00794ABB" w:rsidRPr="00AA10F7" w:rsidRDefault="00794ABB" w:rsidP="00C84DA6">
      <w:pPr>
        <w:pStyle w:val="ListParagraph"/>
        <w:numPr>
          <w:ilvl w:val="0"/>
          <w:numId w:val="15"/>
        </w:numPr>
        <w:spacing w:after="0" w:line="240" w:lineRule="auto"/>
        <w:rPr>
          <w:rFonts w:ascii="Arial" w:hAnsi="Arial" w:cs="Arial"/>
          <w:szCs w:val="24"/>
        </w:rPr>
      </w:pPr>
      <w:r w:rsidRPr="00AA10F7">
        <w:rPr>
          <w:rFonts w:ascii="Arial" w:hAnsi="Arial" w:cs="Arial"/>
          <w:szCs w:val="24"/>
        </w:rPr>
        <w:t xml:space="preserve">Pipette 900-µL of room temperature SOC Outgrowth Media into the mixture. </w:t>
      </w:r>
    </w:p>
    <w:p w14:paraId="3CB97429" w14:textId="77777777" w:rsidR="00794ABB" w:rsidRPr="00AA10F7" w:rsidRDefault="00794ABB" w:rsidP="00C84DA6">
      <w:pPr>
        <w:pStyle w:val="ListParagraph"/>
        <w:spacing w:after="0" w:line="240" w:lineRule="auto"/>
        <w:ind w:left="360"/>
        <w:rPr>
          <w:rFonts w:ascii="Arial" w:hAnsi="Arial" w:cs="Arial"/>
          <w:szCs w:val="24"/>
        </w:rPr>
      </w:pPr>
    </w:p>
    <w:p w14:paraId="31AA1433" w14:textId="77777777" w:rsidR="00794ABB" w:rsidRPr="00AA10F7" w:rsidRDefault="00794ABB" w:rsidP="00C84DA6">
      <w:pPr>
        <w:pStyle w:val="ListParagraph"/>
        <w:numPr>
          <w:ilvl w:val="0"/>
          <w:numId w:val="15"/>
        </w:numPr>
        <w:spacing w:after="0" w:line="240" w:lineRule="auto"/>
        <w:rPr>
          <w:rFonts w:ascii="Arial" w:hAnsi="Arial" w:cs="Arial"/>
          <w:szCs w:val="24"/>
        </w:rPr>
      </w:pPr>
      <w:r w:rsidRPr="00AA10F7">
        <w:rPr>
          <w:rFonts w:ascii="Arial" w:hAnsi="Arial" w:cs="Arial"/>
          <w:szCs w:val="24"/>
        </w:rPr>
        <w:t>Place at 37°C for 1 hour. Shake vigorously (250 rpm) or rotate.</w:t>
      </w:r>
    </w:p>
    <w:p w14:paraId="64D5B10E" w14:textId="77777777" w:rsidR="00794ABB" w:rsidRPr="00AA10F7" w:rsidRDefault="00794ABB" w:rsidP="00C84DA6">
      <w:pPr>
        <w:pStyle w:val="ListParagraph"/>
        <w:spacing w:after="0" w:line="240" w:lineRule="auto"/>
        <w:ind w:left="360"/>
        <w:rPr>
          <w:rFonts w:ascii="Arial" w:hAnsi="Arial" w:cs="Arial"/>
          <w:szCs w:val="24"/>
        </w:rPr>
      </w:pPr>
    </w:p>
    <w:p w14:paraId="74F65FB1" w14:textId="77777777" w:rsidR="00794ABB" w:rsidRPr="00AA10F7" w:rsidRDefault="00794ABB" w:rsidP="00C84DA6">
      <w:pPr>
        <w:pStyle w:val="ListParagraph"/>
        <w:numPr>
          <w:ilvl w:val="0"/>
          <w:numId w:val="15"/>
        </w:numPr>
        <w:spacing w:after="0" w:line="240" w:lineRule="auto"/>
        <w:rPr>
          <w:rFonts w:ascii="Arial" w:hAnsi="Arial" w:cs="Arial"/>
          <w:szCs w:val="24"/>
        </w:rPr>
      </w:pPr>
      <w:r w:rsidRPr="00AA10F7">
        <w:rPr>
          <w:rFonts w:ascii="Arial" w:hAnsi="Arial" w:cs="Arial"/>
          <w:szCs w:val="24"/>
        </w:rPr>
        <w:t>Warm selection plates to 37°C.</w:t>
      </w:r>
    </w:p>
    <w:p w14:paraId="2AC201F0" w14:textId="77777777" w:rsidR="00794ABB" w:rsidRPr="00AA10F7" w:rsidRDefault="00794ABB" w:rsidP="00C84DA6">
      <w:pPr>
        <w:pStyle w:val="ListParagraph"/>
        <w:spacing w:after="0" w:line="240" w:lineRule="auto"/>
        <w:ind w:left="360"/>
        <w:rPr>
          <w:rFonts w:ascii="Arial" w:hAnsi="Arial" w:cs="Arial"/>
          <w:szCs w:val="24"/>
        </w:rPr>
      </w:pPr>
    </w:p>
    <w:p w14:paraId="6FD118BF" w14:textId="77777777" w:rsidR="00794ABB" w:rsidRPr="00AA10F7" w:rsidRDefault="00794ABB" w:rsidP="00C84DA6">
      <w:pPr>
        <w:pStyle w:val="ListParagraph"/>
        <w:numPr>
          <w:ilvl w:val="0"/>
          <w:numId w:val="15"/>
        </w:numPr>
        <w:spacing w:after="0" w:line="240" w:lineRule="auto"/>
        <w:rPr>
          <w:rFonts w:ascii="Arial" w:hAnsi="Arial" w:cs="Arial"/>
          <w:szCs w:val="24"/>
        </w:rPr>
      </w:pPr>
      <w:r w:rsidRPr="00AA10F7">
        <w:rPr>
          <w:rFonts w:ascii="Arial" w:hAnsi="Arial" w:cs="Arial"/>
          <w:szCs w:val="24"/>
        </w:rPr>
        <w:t xml:space="preserve">Mix the cells thoroughly by flicking the tube and inverting. </w:t>
      </w:r>
    </w:p>
    <w:p w14:paraId="43AF38F2" w14:textId="77777777" w:rsidR="00794ABB" w:rsidRPr="00AA10F7" w:rsidRDefault="00794ABB" w:rsidP="00C84DA6">
      <w:pPr>
        <w:pStyle w:val="ListParagraph"/>
        <w:spacing w:after="0" w:line="240" w:lineRule="auto"/>
        <w:ind w:left="360"/>
        <w:rPr>
          <w:rFonts w:ascii="Arial" w:hAnsi="Arial" w:cs="Arial"/>
          <w:szCs w:val="24"/>
        </w:rPr>
      </w:pPr>
    </w:p>
    <w:p w14:paraId="34286293" w14:textId="77777777" w:rsidR="00794ABB" w:rsidRPr="00AA10F7" w:rsidRDefault="00794ABB" w:rsidP="00C84DA6">
      <w:pPr>
        <w:pStyle w:val="ListParagraph"/>
        <w:numPr>
          <w:ilvl w:val="0"/>
          <w:numId w:val="15"/>
        </w:numPr>
        <w:spacing w:after="0" w:line="240" w:lineRule="auto"/>
        <w:rPr>
          <w:rFonts w:ascii="Arial" w:hAnsi="Arial" w:cs="Arial"/>
          <w:szCs w:val="24"/>
        </w:rPr>
      </w:pPr>
      <w:r w:rsidRPr="00AA10F7">
        <w:rPr>
          <w:rFonts w:ascii="Arial" w:hAnsi="Arial" w:cs="Arial"/>
          <w:szCs w:val="24"/>
        </w:rPr>
        <w:t xml:space="preserve">On eight selection plates spread 100-µL onto each plate. Wait 10 minute before inverting. Incubate overnight at 37 °C. Alternatively, incubate at 30°C for 34-36 hours or 25°C for 48 hours.  </w:t>
      </w:r>
    </w:p>
    <w:p w14:paraId="0C5A5FE5" w14:textId="77777777" w:rsidR="00B530D7" w:rsidRDefault="00B530D7" w:rsidP="00C84DA6">
      <w:pPr>
        <w:spacing w:after="0" w:line="240" w:lineRule="auto"/>
        <w:jc w:val="center"/>
        <w:rPr>
          <w:rFonts w:ascii="Arial" w:hAnsi="Arial" w:cs="Arial"/>
          <w:b/>
          <w:sz w:val="24"/>
          <w:szCs w:val="24"/>
        </w:rPr>
      </w:pPr>
    </w:p>
    <w:p w14:paraId="021D9A67" w14:textId="77777777" w:rsidR="00C84DA6" w:rsidRDefault="00C84DA6" w:rsidP="00C84DA6">
      <w:pPr>
        <w:spacing w:after="0" w:line="240" w:lineRule="auto"/>
        <w:ind w:left="360"/>
        <w:jc w:val="center"/>
        <w:rPr>
          <w:rFonts w:ascii="Arial" w:hAnsi="Arial" w:cs="Arial"/>
          <w:b/>
          <w:sz w:val="24"/>
          <w:szCs w:val="24"/>
        </w:rPr>
      </w:pPr>
      <w:r>
        <w:rPr>
          <w:rFonts w:ascii="Arial" w:hAnsi="Arial" w:cs="Arial"/>
          <w:b/>
          <w:sz w:val="24"/>
          <w:szCs w:val="24"/>
        </w:rPr>
        <w:t xml:space="preserve">BL21 Competent </w:t>
      </w:r>
      <w:r w:rsidRPr="00C84DA6">
        <w:rPr>
          <w:rFonts w:ascii="Arial" w:hAnsi="Arial" w:cs="Arial"/>
          <w:b/>
          <w:i/>
          <w:sz w:val="24"/>
          <w:szCs w:val="24"/>
        </w:rPr>
        <w:t>E. coli</w:t>
      </w:r>
      <w:r>
        <w:rPr>
          <w:rFonts w:ascii="Arial" w:hAnsi="Arial" w:cs="Arial"/>
          <w:b/>
          <w:sz w:val="24"/>
          <w:szCs w:val="24"/>
        </w:rPr>
        <w:t xml:space="preserve"> </w:t>
      </w:r>
      <w:r w:rsidRPr="005F297A">
        <w:rPr>
          <w:rFonts w:ascii="Arial" w:hAnsi="Arial" w:cs="Arial"/>
          <w:b/>
          <w:sz w:val="24"/>
          <w:szCs w:val="24"/>
        </w:rPr>
        <w:t>Transformation</w:t>
      </w:r>
    </w:p>
    <w:p w14:paraId="44B91C76" w14:textId="77777777" w:rsidR="00C84DA6" w:rsidRPr="00C84DA6" w:rsidRDefault="00C84DA6" w:rsidP="00C84DA6">
      <w:pPr>
        <w:spacing w:after="0" w:line="240" w:lineRule="auto"/>
        <w:ind w:left="360"/>
        <w:jc w:val="center"/>
        <w:rPr>
          <w:rFonts w:ascii="Arial" w:hAnsi="Arial" w:cs="Arial"/>
          <w:b/>
          <w:sz w:val="20"/>
          <w:szCs w:val="24"/>
        </w:rPr>
      </w:pPr>
      <w:r w:rsidRPr="00C84DA6">
        <w:rPr>
          <w:rFonts w:ascii="Arial" w:hAnsi="Arial" w:cs="Arial"/>
          <w:b/>
          <w:sz w:val="20"/>
          <w:szCs w:val="24"/>
        </w:rPr>
        <w:t xml:space="preserve">[Simultaneously with NEB 5-alpha Competent </w:t>
      </w:r>
      <w:r w:rsidRPr="00C84DA6">
        <w:rPr>
          <w:rFonts w:ascii="Arial" w:hAnsi="Arial" w:cs="Arial"/>
          <w:b/>
          <w:i/>
          <w:sz w:val="20"/>
          <w:szCs w:val="24"/>
        </w:rPr>
        <w:t>E. coli</w:t>
      </w:r>
      <w:r w:rsidRPr="00C84DA6">
        <w:rPr>
          <w:rFonts w:ascii="Arial" w:hAnsi="Arial" w:cs="Arial"/>
          <w:b/>
          <w:sz w:val="20"/>
          <w:szCs w:val="24"/>
        </w:rPr>
        <w:t xml:space="preserve"> Transformation]</w:t>
      </w:r>
    </w:p>
    <w:p w14:paraId="0C85B9CF" w14:textId="77777777" w:rsidR="00C84DA6" w:rsidRPr="005F297A" w:rsidRDefault="00C84DA6" w:rsidP="00C84DA6">
      <w:pPr>
        <w:spacing w:after="0" w:line="240" w:lineRule="auto"/>
        <w:ind w:left="360"/>
        <w:jc w:val="center"/>
        <w:rPr>
          <w:rFonts w:ascii="Arial" w:hAnsi="Arial" w:cs="Arial"/>
          <w:b/>
          <w:sz w:val="24"/>
          <w:szCs w:val="24"/>
        </w:rPr>
      </w:pPr>
    </w:p>
    <w:p w14:paraId="0135E3A4" w14:textId="77777777" w:rsidR="00C84DA6" w:rsidRPr="00AA10F7" w:rsidRDefault="00C84DA6" w:rsidP="00C84DA6">
      <w:pPr>
        <w:numPr>
          <w:ilvl w:val="0"/>
          <w:numId w:val="21"/>
        </w:numPr>
        <w:spacing w:after="0" w:line="240" w:lineRule="auto"/>
        <w:rPr>
          <w:rFonts w:ascii="Arial" w:eastAsia="Times New Roman" w:hAnsi="Arial" w:cs="Arial"/>
          <w:szCs w:val="24"/>
        </w:rPr>
      </w:pPr>
      <w:r w:rsidRPr="00C84DA6">
        <w:rPr>
          <w:rFonts w:ascii="Arial" w:eastAsia="Times New Roman" w:hAnsi="Arial" w:cs="Arial"/>
          <w:szCs w:val="24"/>
        </w:rPr>
        <w:t xml:space="preserve">Thaw a tube of BL21 Competent </w:t>
      </w:r>
      <w:r w:rsidRPr="00AA10F7">
        <w:rPr>
          <w:rFonts w:ascii="Arial" w:eastAsia="Times New Roman" w:hAnsi="Arial" w:cs="Arial"/>
          <w:i/>
          <w:iCs/>
          <w:szCs w:val="24"/>
        </w:rPr>
        <w:t>E. coli</w:t>
      </w:r>
      <w:r w:rsidRPr="00C84DA6">
        <w:rPr>
          <w:rFonts w:ascii="Arial" w:eastAsia="Times New Roman" w:hAnsi="Arial" w:cs="Arial"/>
          <w:szCs w:val="24"/>
        </w:rPr>
        <w:t xml:space="preserve"> cells on ice for 10 minutes.</w:t>
      </w:r>
    </w:p>
    <w:p w14:paraId="0B6AA8DA" w14:textId="77777777" w:rsidR="00C84DA6" w:rsidRPr="00AA10F7" w:rsidRDefault="00C84DA6" w:rsidP="00C84DA6">
      <w:pPr>
        <w:spacing w:after="0" w:line="240" w:lineRule="auto"/>
        <w:ind w:left="720"/>
        <w:rPr>
          <w:rFonts w:ascii="Arial" w:eastAsia="Times New Roman" w:hAnsi="Arial" w:cs="Arial"/>
          <w:szCs w:val="24"/>
        </w:rPr>
      </w:pPr>
    </w:p>
    <w:p w14:paraId="15DC755C" w14:textId="77777777" w:rsidR="00C84DA6" w:rsidRPr="00AA10F7" w:rsidRDefault="00C84DA6" w:rsidP="00C84DA6">
      <w:pPr>
        <w:numPr>
          <w:ilvl w:val="0"/>
          <w:numId w:val="21"/>
        </w:numPr>
        <w:spacing w:after="0" w:line="240" w:lineRule="auto"/>
        <w:rPr>
          <w:rFonts w:ascii="Arial" w:eastAsia="Times New Roman" w:hAnsi="Arial" w:cs="Arial"/>
          <w:szCs w:val="24"/>
        </w:rPr>
      </w:pPr>
      <w:r w:rsidRPr="00C84DA6">
        <w:rPr>
          <w:rFonts w:ascii="Arial" w:eastAsia="Times New Roman" w:hAnsi="Arial" w:cs="Arial"/>
          <w:szCs w:val="24"/>
        </w:rPr>
        <w:t xml:space="preserve">Add 1–5 </w:t>
      </w:r>
      <w:proofErr w:type="spellStart"/>
      <w:r w:rsidRPr="00C84DA6">
        <w:rPr>
          <w:rFonts w:ascii="Arial" w:eastAsia="Times New Roman" w:hAnsi="Arial" w:cs="Arial"/>
          <w:szCs w:val="24"/>
        </w:rPr>
        <w:t>μl</w:t>
      </w:r>
      <w:proofErr w:type="spellEnd"/>
      <w:r w:rsidRPr="00C84DA6">
        <w:rPr>
          <w:rFonts w:ascii="Arial" w:eastAsia="Times New Roman" w:hAnsi="Arial" w:cs="Arial"/>
          <w:szCs w:val="24"/>
        </w:rPr>
        <w:t xml:space="preserve"> containing 1 </w:t>
      </w:r>
      <w:proofErr w:type="spellStart"/>
      <w:r w:rsidRPr="00C84DA6">
        <w:rPr>
          <w:rFonts w:ascii="Arial" w:eastAsia="Times New Roman" w:hAnsi="Arial" w:cs="Arial"/>
          <w:szCs w:val="24"/>
        </w:rPr>
        <w:t>pg</w:t>
      </w:r>
      <w:proofErr w:type="spellEnd"/>
      <w:r w:rsidRPr="00C84DA6">
        <w:rPr>
          <w:rFonts w:ascii="Arial" w:eastAsia="Times New Roman" w:hAnsi="Arial" w:cs="Arial"/>
          <w:szCs w:val="24"/>
        </w:rPr>
        <w:t xml:space="preserve">–100 ng of plasmid DNA to the cell mixture. Carefully flick the tube 4–5 times to mix cells and DNA. </w:t>
      </w:r>
      <w:r w:rsidRPr="00AA10F7">
        <w:rPr>
          <w:rFonts w:ascii="Arial" w:eastAsia="Times New Roman" w:hAnsi="Arial" w:cs="Arial"/>
          <w:b/>
          <w:bCs/>
          <w:szCs w:val="24"/>
        </w:rPr>
        <w:t>Do not vortex.</w:t>
      </w:r>
    </w:p>
    <w:p w14:paraId="458F184F" w14:textId="77777777" w:rsidR="00C84DA6" w:rsidRPr="00C84DA6" w:rsidRDefault="00C84DA6" w:rsidP="00C84DA6">
      <w:pPr>
        <w:spacing w:after="0" w:line="240" w:lineRule="auto"/>
        <w:rPr>
          <w:rFonts w:ascii="Arial" w:eastAsia="Times New Roman" w:hAnsi="Arial" w:cs="Arial"/>
          <w:szCs w:val="24"/>
        </w:rPr>
      </w:pPr>
    </w:p>
    <w:p w14:paraId="1DA474A4" w14:textId="77777777" w:rsidR="00C84DA6" w:rsidRPr="00AA10F7" w:rsidRDefault="00C84DA6" w:rsidP="00C84DA6">
      <w:pPr>
        <w:numPr>
          <w:ilvl w:val="0"/>
          <w:numId w:val="21"/>
        </w:numPr>
        <w:spacing w:after="0" w:line="240" w:lineRule="auto"/>
        <w:rPr>
          <w:rFonts w:ascii="Arial" w:eastAsia="Times New Roman" w:hAnsi="Arial" w:cs="Arial"/>
          <w:szCs w:val="24"/>
        </w:rPr>
      </w:pPr>
      <w:r w:rsidRPr="00C84DA6">
        <w:rPr>
          <w:rFonts w:ascii="Arial" w:eastAsia="Times New Roman" w:hAnsi="Arial" w:cs="Arial"/>
          <w:szCs w:val="24"/>
        </w:rPr>
        <w:t>Place the mixture on ice for 30 minutes. Do not mix.</w:t>
      </w:r>
    </w:p>
    <w:p w14:paraId="491B82F5" w14:textId="77777777" w:rsidR="00C84DA6" w:rsidRPr="00C84DA6" w:rsidRDefault="00C84DA6" w:rsidP="00C84DA6">
      <w:pPr>
        <w:spacing w:after="0" w:line="240" w:lineRule="auto"/>
        <w:rPr>
          <w:rFonts w:ascii="Arial" w:eastAsia="Times New Roman" w:hAnsi="Arial" w:cs="Arial"/>
          <w:szCs w:val="24"/>
        </w:rPr>
      </w:pPr>
    </w:p>
    <w:p w14:paraId="3F7BC081" w14:textId="77777777" w:rsidR="00C84DA6" w:rsidRPr="00AA10F7" w:rsidRDefault="00C84DA6" w:rsidP="00C84DA6">
      <w:pPr>
        <w:numPr>
          <w:ilvl w:val="0"/>
          <w:numId w:val="21"/>
        </w:numPr>
        <w:spacing w:after="0" w:line="240" w:lineRule="auto"/>
        <w:rPr>
          <w:rFonts w:ascii="Arial" w:eastAsia="Times New Roman" w:hAnsi="Arial" w:cs="Arial"/>
          <w:szCs w:val="24"/>
        </w:rPr>
      </w:pPr>
      <w:r w:rsidRPr="00C84DA6">
        <w:rPr>
          <w:rFonts w:ascii="Arial" w:eastAsia="Times New Roman" w:hAnsi="Arial" w:cs="Arial"/>
          <w:szCs w:val="24"/>
        </w:rPr>
        <w:t>Heat shock at exactly 42°C for exactly 10 seconds. Do not mix.</w:t>
      </w:r>
    </w:p>
    <w:p w14:paraId="0994E3FE" w14:textId="77777777" w:rsidR="00C84DA6" w:rsidRPr="00C84DA6" w:rsidRDefault="00C84DA6" w:rsidP="00C84DA6">
      <w:pPr>
        <w:spacing w:after="0" w:line="240" w:lineRule="auto"/>
        <w:rPr>
          <w:rFonts w:ascii="Arial" w:eastAsia="Times New Roman" w:hAnsi="Arial" w:cs="Arial"/>
          <w:szCs w:val="24"/>
        </w:rPr>
      </w:pPr>
    </w:p>
    <w:p w14:paraId="2FFB338F" w14:textId="77777777" w:rsidR="00C84DA6" w:rsidRPr="00AA10F7" w:rsidRDefault="00C84DA6" w:rsidP="00C84DA6">
      <w:pPr>
        <w:numPr>
          <w:ilvl w:val="0"/>
          <w:numId w:val="21"/>
        </w:numPr>
        <w:spacing w:after="0" w:line="240" w:lineRule="auto"/>
        <w:rPr>
          <w:rFonts w:ascii="Arial" w:eastAsia="Times New Roman" w:hAnsi="Arial" w:cs="Arial"/>
          <w:szCs w:val="24"/>
        </w:rPr>
      </w:pPr>
      <w:r w:rsidRPr="00C84DA6">
        <w:rPr>
          <w:rFonts w:ascii="Arial" w:eastAsia="Times New Roman" w:hAnsi="Arial" w:cs="Arial"/>
          <w:szCs w:val="24"/>
        </w:rPr>
        <w:t>Place o</w:t>
      </w:r>
      <w:r w:rsidRPr="00AA10F7">
        <w:rPr>
          <w:rFonts w:ascii="Arial" w:eastAsia="Times New Roman" w:hAnsi="Arial" w:cs="Arial"/>
          <w:szCs w:val="24"/>
        </w:rPr>
        <w:t>n ice for 5 minutes. Do not mix.</w:t>
      </w:r>
    </w:p>
    <w:p w14:paraId="52F5B5D6" w14:textId="77777777" w:rsidR="00C84DA6" w:rsidRPr="00C84DA6" w:rsidRDefault="00C84DA6" w:rsidP="00C84DA6">
      <w:pPr>
        <w:spacing w:after="0" w:line="240" w:lineRule="auto"/>
        <w:ind w:left="720"/>
        <w:rPr>
          <w:rFonts w:ascii="Arial" w:eastAsia="Times New Roman" w:hAnsi="Arial" w:cs="Arial"/>
          <w:szCs w:val="24"/>
        </w:rPr>
      </w:pPr>
    </w:p>
    <w:p w14:paraId="374DB81F" w14:textId="77777777" w:rsidR="00C84DA6" w:rsidRPr="00AA10F7" w:rsidRDefault="00C84DA6" w:rsidP="00C84DA6">
      <w:pPr>
        <w:numPr>
          <w:ilvl w:val="0"/>
          <w:numId w:val="21"/>
        </w:numPr>
        <w:spacing w:after="0" w:line="240" w:lineRule="auto"/>
        <w:rPr>
          <w:rFonts w:ascii="Arial" w:eastAsia="Times New Roman" w:hAnsi="Arial" w:cs="Arial"/>
          <w:szCs w:val="24"/>
        </w:rPr>
      </w:pPr>
      <w:r w:rsidRPr="00C84DA6">
        <w:rPr>
          <w:rFonts w:ascii="Arial" w:eastAsia="Times New Roman" w:hAnsi="Arial" w:cs="Arial"/>
          <w:szCs w:val="24"/>
        </w:rPr>
        <w:t xml:space="preserve">Pipette 950 </w:t>
      </w:r>
      <w:proofErr w:type="spellStart"/>
      <w:r w:rsidRPr="00C84DA6">
        <w:rPr>
          <w:rFonts w:ascii="Arial" w:eastAsia="Times New Roman" w:hAnsi="Arial" w:cs="Arial"/>
          <w:szCs w:val="24"/>
        </w:rPr>
        <w:t>μl</w:t>
      </w:r>
      <w:proofErr w:type="spellEnd"/>
      <w:r w:rsidRPr="00C84DA6">
        <w:rPr>
          <w:rFonts w:ascii="Arial" w:eastAsia="Times New Roman" w:hAnsi="Arial" w:cs="Arial"/>
          <w:szCs w:val="24"/>
        </w:rPr>
        <w:t xml:space="preserve"> of room temperature SOC into the mixture.</w:t>
      </w:r>
    </w:p>
    <w:p w14:paraId="3B9D4DE3" w14:textId="77777777" w:rsidR="00FB5520" w:rsidRPr="00AA10F7" w:rsidRDefault="00FB5520" w:rsidP="00FB5520">
      <w:pPr>
        <w:pStyle w:val="ListParagraph"/>
        <w:rPr>
          <w:rFonts w:ascii="Arial" w:eastAsia="Times New Roman" w:hAnsi="Arial" w:cs="Arial"/>
          <w:szCs w:val="24"/>
        </w:rPr>
      </w:pPr>
    </w:p>
    <w:p w14:paraId="1CC1C207" w14:textId="77777777" w:rsidR="00C84DA6" w:rsidRPr="00AA10F7" w:rsidRDefault="0032013C" w:rsidP="00C84DA6">
      <w:pPr>
        <w:numPr>
          <w:ilvl w:val="0"/>
          <w:numId w:val="21"/>
        </w:numPr>
        <w:spacing w:after="0" w:line="240" w:lineRule="auto"/>
        <w:rPr>
          <w:rFonts w:ascii="Arial" w:eastAsia="Times New Roman" w:hAnsi="Arial" w:cs="Arial"/>
          <w:szCs w:val="24"/>
        </w:rPr>
      </w:pPr>
      <w:r w:rsidRPr="00AA10F7">
        <w:rPr>
          <w:rFonts w:ascii="Arial" w:eastAsia="Times New Roman" w:hAnsi="Arial" w:cs="Arial"/>
          <w:szCs w:val="24"/>
        </w:rPr>
        <w:t xml:space="preserve"> </w:t>
      </w:r>
      <w:r w:rsidR="00C84DA6" w:rsidRPr="00C84DA6">
        <w:rPr>
          <w:rFonts w:ascii="Arial" w:eastAsia="Times New Roman" w:hAnsi="Arial" w:cs="Arial"/>
          <w:szCs w:val="24"/>
        </w:rPr>
        <w:t>Place at 37°C for 60 minutes. Shake vigorously (250 rpm) or rotate.</w:t>
      </w:r>
    </w:p>
    <w:p w14:paraId="503D41BC" w14:textId="77777777" w:rsidR="00C84DA6" w:rsidRPr="00C84DA6" w:rsidRDefault="00C84DA6" w:rsidP="00C84DA6">
      <w:pPr>
        <w:spacing w:after="0" w:line="240" w:lineRule="auto"/>
        <w:ind w:left="720"/>
        <w:rPr>
          <w:rFonts w:ascii="Arial" w:eastAsia="Times New Roman" w:hAnsi="Arial" w:cs="Arial"/>
          <w:szCs w:val="24"/>
        </w:rPr>
      </w:pPr>
    </w:p>
    <w:p w14:paraId="590FB62B" w14:textId="77777777" w:rsidR="00C84DA6" w:rsidRPr="00AA10F7" w:rsidRDefault="00C84DA6" w:rsidP="00C84DA6">
      <w:pPr>
        <w:numPr>
          <w:ilvl w:val="0"/>
          <w:numId w:val="21"/>
        </w:numPr>
        <w:spacing w:after="0" w:line="240" w:lineRule="auto"/>
        <w:rPr>
          <w:rFonts w:ascii="Arial" w:eastAsia="Times New Roman" w:hAnsi="Arial" w:cs="Arial"/>
          <w:szCs w:val="24"/>
        </w:rPr>
      </w:pPr>
      <w:r w:rsidRPr="00C84DA6">
        <w:rPr>
          <w:rFonts w:ascii="Arial" w:eastAsia="Times New Roman" w:hAnsi="Arial" w:cs="Arial"/>
          <w:szCs w:val="24"/>
        </w:rPr>
        <w:t>Warm selection plates to 37°C.</w:t>
      </w:r>
    </w:p>
    <w:p w14:paraId="4ACC668A" w14:textId="77777777" w:rsidR="00C84DA6" w:rsidRPr="00C84DA6" w:rsidRDefault="00C84DA6" w:rsidP="00C84DA6">
      <w:pPr>
        <w:spacing w:after="0" w:line="240" w:lineRule="auto"/>
        <w:rPr>
          <w:rFonts w:ascii="Arial" w:eastAsia="Times New Roman" w:hAnsi="Arial" w:cs="Arial"/>
          <w:szCs w:val="24"/>
        </w:rPr>
      </w:pPr>
    </w:p>
    <w:p w14:paraId="1E868A96" w14:textId="77777777" w:rsidR="00C84DA6" w:rsidRPr="00AA10F7" w:rsidRDefault="00C84DA6" w:rsidP="00C84DA6">
      <w:pPr>
        <w:numPr>
          <w:ilvl w:val="0"/>
          <w:numId w:val="21"/>
        </w:numPr>
        <w:spacing w:after="0" w:line="240" w:lineRule="auto"/>
        <w:rPr>
          <w:rFonts w:ascii="Arial" w:eastAsia="Times New Roman" w:hAnsi="Arial" w:cs="Arial"/>
          <w:szCs w:val="24"/>
        </w:rPr>
      </w:pPr>
      <w:r w:rsidRPr="00C84DA6">
        <w:rPr>
          <w:rFonts w:ascii="Arial" w:eastAsia="Times New Roman" w:hAnsi="Arial" w:cs="Arial"/>
          <w:szCs w:val="24"/>
        </w:rPr>
        <w:t>Mix the cells thoroughly by flicking the tube and inverting, then perform several 10-fold serial dilutions in SOC.</w:t>
      </w:r>
    </w:p>
    <w:p w14:paraId="2A7F56CA" w14:textId="77777777" w:rsidR="00C84DA6" w:rsidRPr="00C84DA6" w:rsidRDefault="00C84DA6" w:rsidP="00C84DA6">
      <w:pPr>
        <w:spacing w:after="0" w:line="240" w:lineRule="auto"/>
        <w:rPr>
          <w:rFonts w:ascii="Arial" w:eastAsia="Times New Roman" w:hAnsi="Arial" w:cs="Arial"/>
          <w:szCs w:val="24"/>
        </w:rPr>
      </w:pPr>
    </w:p>
    <w:p w14:paraId="723142FF" w14:textId="77777777" w:rsidR="00C84DA6" w:rsidRPr="00C84DA6" w:rsidRDefault="00C84DA6" w:rsidP="00C84DA6">
      <w:pPr>
        <w:numPr>
          <w:ilvl w:val="0"/>
          <w:numId w:val="21"/>
        </w:numPr>
        <w:spacing w:after="0" w:line="240" w:lineRule="auto"/>
        <w:rPr>
          <w:rFonts w:ascii="Arial" w:eastAsia="Times New Roman" w:hAnsi="Arial" w:cs="Arial"/>
          <w:szCs w:val="24"/>
        </w:rPr>
      </w:pPr>
      <w:r w:rsidRPr="00C84DA6">
        <w:rPr>
          <w:rFonts w:ascii="Arial" w:eastAsia="Times New Roman" w:hAnsi="Arial" w:cs="Arial"/>
          <w:szCs w:val="24"/>
        </w:rPr>
        <w:t xml:space="preserve">Spread 50–100 </w:t>
      </w:r>
      <w:proofErr w:type="spellStart"/>
      <w:r w:rsidRPr="00C84DA6">
        <w:rPr>
          <w:rFonts w:ascii="Arial" w:eastAsia="Times New Roman" w:hAnsi="Arial" w:cs="Arial"/>
          <w:szCs w:val="24"/>
        </w:rPr>
        <w:t>μl</w:t>
      </w:r>
      <w:proofErr w:type="spellEnd"/>
      <w:r w:rsidRPr="00C84DA6">
        <w:rPr>
          <w:rFonts w:ascii="Arial" w:eastAsia="Times New Roman" w:hAnsi="Arial" w:cs="Arial"/>
          <w:szCs w:val="24"/>
        </w:rPr>
        <w:t xml:space="preserve"> of each dilution onto a selection plate and incubate overnight at 37°C. Alternatively, incubate at 30°C for 20–24 hours or at 25°C for 48 hours.</w:t>
      </w:r>
      <w:commentRangeEnd w:id="0"/>
      <w:r w:rsidR="00342DD1">
        <w:rPr>
          <w:rStyle w:val="CommentReference"/>
        </w:rPr>
        <w:commentReference w:id="0"/>
      </w:r>
    </w:p>
    <w:p w14:paraId="66E412A4" w14:textId="77777777" w:rsidR="00C84DA6" w:rsidRPr="005F297A" w:rsidRDefault="00C84DA6" w:rsidP="00C84DA6">
      <w:pPr>
        <w:spacing w:after="0" w:line="240" w:lineRule="auto"/>
        <w:jc w:val="center"/>
        <w:rPr>
          <w:rFonts w:ascii="Arial" w:hAnsi="Arial" w:cs="Arial"/>
          <w:b/>
          <w:sz w:val="24"/>
          <w:szCs w:val="24"/>
        </w:rPr>
      </w:pPr>
    </w:p>
    <w:p w14:paraId="56AC0DE5" w14:textId="77777777" w:rsidR="00B530D7" w:rsidRPr="005F297A" w:rsidRDefault="00B530D7" w:rsidP="00C84DA6">
      <w:pPr>
        <w:spacing w:after="0" w:line="240" w:lineRule="auto"/>
        <w:jc w:val="center"/>
        <w:rPr>
          <w:rFonts w:ascii="Arial" w:hAnsi="Arial" w:cs="Arial"/>
          <w:b/>
          <w:sz w:val="24"/>
          <w:szCs w:val="24"/>
        </w:rPr>
      </w:pPr>
    </w:p>
    <w:p w14:paraId="219DEEBF" w14:textId="77777777" w:rsidR="00794ABB" w:rsidRPr="005F297A" w:rsidRDefault="00276405" w:rsidP="00C84DA6">
      <w:pPr>
        <w:spacing w:after="0" w:line="240" w:lineRule="auto"/>
        <w:ind w:left="360"/>
        <w:jc w:val="center"/>
        <w:rPr>
          <w:rFonts w:ascii="Arial" w:hAnsi="Arial" w:cs="Arial"/>
          <w:b/>
          <w:sz w:val="24"/>
          <w:szCs w:val="24"/>
        </w:rPr>
      </w:pPr>
      <w:r w:rsidRPr="005F297A">
        <w:rPr>
          <w:rFonts w:ascii="Arial" w:hAnsi="Arial" w:cs="Arial"/>
          <w:b/>
          <w:sz w:val="24"/>
          <w:szCs w:val="24"/>
        </w:rPr>
        <w:t xml:space="preserve">Growth of </w:t>
      </w:r>
      <w:r w:rsidRPr="00C84DA6">
        <w:rPr>
          <w:rFonts w:ascii="Arial" w:hAnsi="Arial" w:cs="Arial"/>
          <w:b/>
          <w:i/>
          <w:sz w:val="24"/>
          <w:szCs w:val="24"/>
        </w:rPr>
        <w:t>E. coli</w:t>
      </w:r>
      <w:r w:rsidR="00C84DA6">
        <w:rPr>
          <w:rFonts w:ascii="Arial" w:hAnsi="Arial" w:cs="Arial"/>
          <w:b/>
          <w:sz w:val="24"/>
          <w:szCs w:val="24"/>
        </w:rPr>
        <w:t xml:space="preserve"> cell</w:t>
      </w:r>
    </w:p>
    <w:p w14:paraId="42DCE616" w14:textId="77777777" w:rsidR="00794ABB" w:rsidRPr="005F297A" w:rsidRDefault="00794ABB" w:rsidP="00C84DA6">
      <w:pPr>
        <w:spacing w:after="0" w:line="240" w:lineRule="auto"/>
        <w:rPr>
          <w:rFonts w:ascii="Arial" w:hAnsi="Arial" w:cs="Arial"/>
          <w:b/>
          <w:sz w:val="24"/>
          <w:szCs w:val="24"/>
        </w:rPr>
      </w:pPr>
    </w:p>
    <w:p w14:paraId="2F73A585" w14:textId="77777777" w:rsidR="00794ABB" w:rsidRPr="00AA10F7" w:rsidRDefault="00276405" w:rsidP="00C84DA6">
      <w:pPr>
        <w:pStyle w:val="ListParagraph"/>
        <w:numPr>
          <w:ilvl w:val="0"/>
          <w:numId w:val="16"/>
        </w:numPr>
        <w:spacing w:after="0" w:line="240" w:lineRule="auto"/>
        <w:rPr>
          <w:rFonts w:ascii="Arial" w:hAnsi="Arial" w:cs="Arial"/>
          <w:szCs w:val="24"/>
        </w:rPr>
      </w:pPr>
      <w:r w:rsidRPr="00AA10F7">
        <w:rPr>
          <w:rFonts w:ascii="Arial" w:hAnsi="Arial" w:cs="Arial"/>
          <w:szCs w:val="24"/>
        </w:rPr>
        <w:t xml:space="preserve">Transfer </w:t>
      </w:r>
      <w:commentRangeStart w:id="1"/>
      <w:r w:rsidRPr="00AA10F7">
        <w:rPr>
          <w:rFonts w:ascii="Arial" w:hAnsi="Arial" w:cs="Arial"/>
          <w:szCs w:val="24"/>
        </w:rPr>
        <w:t xml:space="preserve">one </w:t>
      </w:r>
      <w:commentRangeEnd w:id="1"/>
      <w:r w:rsidR="00342DD1">
        <w:rPr>
          <w:rStyle w:val="CommentReference"/>
        </w:rPr>
        <w:commentReference w:id="1"/>
      </w:r>
      <w:r w:rsidRPr="00AA10F7">
        <w:rPr>
          <w:rFonts w:ascii="Arial" w:hAnsi="Arial" w:cs="Arial"/>
          <w:szCs w:val="24"/>
        </w:rPr>
        <w:t xml:space="preserve">colony of </w:t>
      </w:r>
      <w:r w:rsidRPr="00AA10F7">
        <w:rPr>
          <w:rFonts w:ascii="Arial" w:hAnsi="Arial" w:cs="Arial"/>
          <w:i/>
          <w:szCs w:val="24"/>
        </w:rPr>
        <w:t>E</w:t>
      </w:r>
      <w:r w:rsidR="005F7272" w:rsidRPr="00AA10F7">
        <w:rPr>
          <w:rFonts w:ascii="Arial" w:hAnsi="Arial" w:cs="Arial"/>
          <w:i/>
          <w:szCs w:val="24"/>
        </w:rPr>
        <w:t>.</w:t>
      </w:r>
      <w:r w:rsidRPr="00AA10F7">
        <w:rPr>
          <w:rFonts w:ascii="Arial" w:hAnsi="Arial" w:cs="Arial"/>
          <w:i/>
          <w:szCs w:val="24"/>
        </w:rPr>
        <w:t xml:space="preserve"> coli</w:t>
      </w:r>
      <w:r w:rsidRPr="00AA10F7">
        <w:rPr>
          <w:rFonts w:ascii="Arial" w:hAnsi="Arial" w:cs="Arial"/>
          <w:szCs w:val="24"/>
        </w:rPr>
        <w:t xml:space="preserve"> strain BL21</w:t>
      </w:r>
      <w:r w:rsidR="00654D96" w:rsidRPr="00AA10F7">
        <w:rPr>
          <w:rFonts w:ascii="Arial" w:hAnsi="Arial" w:cs="Arial"/>
          <w:szCs w:val="24"/>
        </w:rPr>
        <w:t xml:space="preserve"> </w:t>
      </w:r>
      <w:r w:rsidRPr="00AA10F7">
        <w:rPr>
          <w:rFonts w:ascii="Arial" w:hAnsi="Arial" w:cs="Arial"/>
          <w:szCs w:val="24"/>
        </w:rPr>
        <w:t>(</w:t>
      </w:r>
      <w:proofErr w:type="spellStart"/>
      <w:r w:rsidRPr="00AA10F7">
        <w:rPr>
          <w:rFonts w:ascii="Arial" w:hAnsi="Arial" w:cs="Arial"/>
          <w:szCs w:val="24"/>
        </w:rPr>
        <w:t>codonplus</w:t>
      </w:r>
      <w:proofErr w:type="spellEnd"/>
      <w:r w:rsidRPr="00AA10F7">
        <w:rPr>
          <w:rFonts w:ascii="Arial" w:hAnsi="Arial" w:cs="Arial"/>
          <w:szCs w:val="24"/>
        </w:rPr>
        <w:t>) transformed with</w:t>
      </w:r>
      <w:r w:rsidR="00794ABB" w:rsidRPr="00AA10F7">
        <w:rPr>
          <w:rFonts w:ascii="Arial" w:hAnsi="Arial" w:cs="Arial"/>
          <w:szCs w:val="24"/>
        </w:rPr>
        <w:t xml:space="preserve"> </w:t>
      </w:r>
      <w:r w:rsidRPr="00AA10F7">
        <w:rPr>
          <w:rFonts w:ascii="Arial" w:hAnsi="Arial" w:cs="Arial"/>
          <w:szCs w:val="24"/>
        </w:rPr>
        <w:t xml:space="preserve">the vector pET15b-PDE4D (86-413) into a </w:t>
      </w:r>
      <w:commentRangeStart w:id="2"/>
      <w:r w:rsidRPr="00AA10F7">
        <w:rPr>
          <w:rFonts w:ascii="Arial" w:hAnsi="Arial" w:cs="Arial"/>
          <w:szCs w:val="24"/>
        </w:rPr>
        <w:t xml:space="preserve">500ml LB culture </w:t>
      </w:r>
      <w:commentRangeEnd w:id="2"/>
      <w:r w:rsidR="00342DD1">
        <w:rPr>
          <w:rStyle w:val="CommentReference"/>
        </w:rPr>
        <w:commentReference w:id="2"/>
      </w:r>
      <w:r w:rsidRPr="00AA10F7">
        <w:rPr>
          <w:rFonts w:ascii="Arial" w:hAnsi="Arial" w:cs="Arial"/>
          <w:szCs w:val="24"/>
        </w:rPr>
        <w:t xml:space="preserve">medium (after autoclaved 10g </w:t>
      </w:r>
      <w:proofErr w:type="spellStart"/>
      <w:r w:rsidRPr="00AA10F7">
        <w:rPr>
          <w:rFonts w:ascii="Arial" w:hAnsi="Arial" w:cs="Arial"/>
          <w:szCs w:val="24"/>
        </w:rPr>
        <w:t>bacto-tryptone</w:t>
      </w:r>
      <w:proofErr w:type="spellEnd"/>
      <w:r w:rsidRPr="00AA10F7">
        <w:rPr>
          <w:rFonts w:ascii="Arial" w:hAnsi="Arial" w:cs="Arial"/>
          <w:szCs w:val="24"/>
        </w:rPr>
        <w:t xml:space="preserve">, 5g </w:t>
      </w:r>
      <w:proofErr w:type="spellStart"/>
      <w:r w:rsidRPr="00AA10F7">
        <w:rPr>
          <w:rFonts w:ascii="Arial" w:hAnsi="Arial" w:cs="Arial"/>
          <w:szCs w:val="24"/>
        </w:rPr>
        <w:t>bacto</w:t>
      </w:r>
      <w:proofErr w:type="spellEnd"/>
      <w:r w:rsidRPr="00AA10F7">
        <w:rPr>
          <w:rFonts w:ascii="Arial" w:hAnsi="Arial" w:cs="Arial"/>
          <w:szCs w:val="24"/>
        </w:rPr>
        <w:t xml:space="preserve">-yeast extract, 10g </w:t>
      </w:r>
      <w:proofErr w:type="spellStart"/>
      <w:r w:rsidRPr="00AA10F7">
        <w:rPr>
          <w:rFonts w:ascii="Arial" w:hAnsi="Arial" w:cs="Arial"/>
          <w:szCs w:val="24"/>
        </w:rPr>
        <w:t>NaCl</w:t>
      </w:r>
      <w:proofErr w:type="spellEnd"/>
      <w:r w:rsidRPr="00AA10F7">
        <w:rPr>
          <w:rFonts w:ascii="Arial" w:hAnsi="Arial" w:cs="Arial"/>
          <w:szCs w:val="24"/>
        </w:rPr>
        <w:t xml:space="preserve"> per liter, add 0.4% glucose, 100mg AMP, and 20mg chloramphenicol</w:t>
      </w:r>
      <w:r w:rsidR="00794ABB" w:rsidRPr="00AA10F7">
        <w:rPr>
          <w:rFonts w:ascii="Arial" w:hAnsi="Arial" w:cs="Arial"/>
          <w:szCs w:val="24"/>
        </w:rPr>
        <w:t xml:space="preserve"> per liter LB). </w:t>
      </w:r>
    </w:p>
    <w:p w14:paraId="02A1BCC2" w14:textId="77777777" w:rsidR="00794ABB" w:rsidRPr="00AA10F7" w:rsidRDefault="00794ABB" w:rsidP="00C84DA6">
      <w:pPr>
        <w:spacing w:after="0" w:line="240" w:lineRule="auto"/>
        <w:rPr>
          <w:rFonts w:ascii="Arial" w:hAnsi="Arial" w:cs="Arial"/>
          <w:szCs w:val="24"/>
        </w:rPr>
      </w:pPr>
    </w:p>
    <w:p w14:paraId="11D2FF00" w14:textId="77777777" w:rsidR="00794ABB" w:rsidRPr="00AA10F7" w:rsidRDefault="00794ABB" w:rsidP="00C84DA6">
      <w:pPr>
        <w:pStyle w:val="ListParagraph"/>
        <w:numPr>
          <w:ilvl w:val="0"/>
          <w:numId w:val="16"/>
        </w:numPr>
        <w:spacing w:after="0" w:line="240" w:lineRule="auto"/>
        <w:rPr>
          <w:rFonts w:ascii="Arial" w:hAnsi="Arial" w:cs="Arial"/>
          <w:szCs w:val="24"/>
        </w:rPr>
      </w:pPr>
      <w:commentRangeStart w:id="3"/>
      <w:r w:rsidRPr="00AA10F7">
        <w:rPr>
          <w:rFonts w:ascii="Arial" w:hAnsi="Arial" w:cs="Arial"/>
          <w:szCs w:val="24"/>
        </w:rPr>
        <w:t>Grow cell at 37°</w:t>
      </w:r>
      <w:r w:rsidR="00276405" w:rsidRPr="00AA10F7">
        <w:rPr>
          <w:rFonts w:ascii="Arial" w:hAnsi="Arial" w:cs="Arial"/>
          <w:szCs w:val="24"/>
        </w:rPr>
        <w:t>C to A600 = 0.7 (about 8 hours).</w:t>
      </w:r>
      <w:r w:rsidR="00233F10" w:rsidRPr="00AA10F7">
        <w:rPr>
          <w:rFonts w:ascii="Arial" w:hAnsi="Arial" w:cs="Arial"/>
          <w:szCs w:val="24"/>
        </w:rPr>
        <w:t xml:space="preserve"> </w:t>
      </w:r>
      <w:r w:rsidR="00233F10" w:rsidRPr="00AA10F7">
        <w:rPr>
          <w:rFonts w:ascii="Arial" w:hAnsi="Arial" w:cs="Arial"/>
          <w:i/>
          <w:szCs w:val="24"/>
        </w:rPr>
        <w:t>Use</w:t>
      </w:r>
      <w:r w:rsidR="00276405" w:rsidRPr="00AA10F7">
        <w:rPr>
          <w:rFonts w:ascii="Arial" w:hAnsi="Arial" w:cs="Arial"/>
          <w:szCs w:val="24"/>
        </w:rPr>
        <w:t xml:space="preserve"> </w:t>
      </w:r>
      <w:r w:rsidR="00233F10" w:rsidRPr="00AA10F7">
        <w:rPr>
          <w:rFonts w:ascii="Arial" w:hAnsi="Arial" w:cs="Arial"/>
          <w:i/>
          <w:szCs w:val="24"/>
        </w:rPr>
        <w:t>LB media as the reference.</w:t>
      </w:r>
    </w:p>
    <w:p w14:paraId="668D5008" w14:textId="77777777" w:rsidR="00794ABB" w:rsidRPr="00AA10F7" w:rsidRDefault="00794ABB" w:rsidP="00C84DA6">
      <w:pPr>
        <w:spacing w:after="0" w:line="240" w:lineRule="auto"/>
        <w:rPr>
          <w:rFonts w:ascii="Arial" w:hAnsi="Arial" w:cs="Arial"/>
          <w:szCs w:val="24"/>
        </w:rPr>
      </w:pPr>
    </w:p>
    <w:p w14:paraId="56443A1E" w14:textId="77777777" w:rsidR="00371271" w:rsidRPr="00AA10F7" w:rsidRDefault="00233F10" w:rsidP="00C84DA6">
      <w:pPr>
        <w:pStyle w:val="ListParagraph"/>
        <w:numPr>
          <w:ilvl w:val="0"/>
          <w:numId w:val="16"/>
        </w:numPr>
        <w:spacing w:after="0" w:line="240" w:lineRule="auto"/>
        <w:rPr>
          <w:rFonts w:ascii="Arial" w:hAnsi="Arial" w:cs="Arial"/>
          <w:szCs w:val="24"/>
        </w:rPr>
      </w:pPr>
      <w:r w:rsidRPr="00AA10F7">
        <w:rPr>
          <w:rFonts w:ascii="Arial" w:hAnsi="Arial" w:cs="Arial"/>
          <w:szCs w:val="24"/>
        </w:rPr>
        <w:t>Once it reached the O.D. of 0.7 a</w:t>
      </w:r>
      <w:r w:rsidR="00276405" w:rsidRPr="00AA10F7">
        <w:rPr>
          <w:rFonts w:ascii="Arial" w:hAnsi="Arial" w:cs="Arial"/>
          <w:szCs w:val="24"/>
        </w:rPr>
        <w:t xml:space="preserve">dd 0.1 </w:t>
      </w:r>
      <w:proofErr w:type="spellStart"/>
      <w:r w:rsidR="00276405" w:rsidRPr="00AA10F7">
        <w:rPr>
          <w:rFonts w:ascii="Arial" w:hAnsi="Arial" w:cs="Arial"/>
          <w:szCs w:val="24"/>
        </w:rPr>
        <w:t>m</w:t>
      </w:r>
      <w:r w:rsidR="0062750C" w:rsidRPr="00AA10F7">
        <w:rPr>
          <w:rFonts w:ascii="Arial" w:hAnsi="Arial" w:cs="Arial"/>
          <w:szCs w:val="24"/>
        </w:rPr>
        <w:t>M</w:t>
      </w:r>
      <w:proofErr w:type="spellEnd"/>
      <w:r w:rsidR="0062750C" w:rsidRPr="00AA10F7">
        <w:rPr>
          <w:rFonts w:ascii="Arial" w:hAnsi="Arial" w:cs="Arial"/>
          <w:szCs w:val="24"/>
        </w:rPr>
        <w:t xml:space="preserve"> IPTG f</w:t>
      </w:r>
      <w:r w:rsidR="00471952" w:rsidRPr="00AA10F7">
        <w:rPr>
          <w:rFonts w:ascii="Arial" w:hAnsi="Arial" w:cs="Arial"/>
          <w:szCs w:val="24"/>
        </w:rPr>
        <w:t xml:space="preserve">or further growth at </w:t>
      </w:r>
      <w:commentRangeStart w:id="4"/>
      <w:r w:rsidR="00471952" w:rsidRPr="00AA10F7">
        <w:rPr>
          <w:rFonts w:ascii="Arial" w:hAnsi="Arial" w:cs="Arial"/>
          <w:szCs w:val="24"/>
        </w:rPr>
        <w:t>15</w:t>
      </w:r>
      <w:r w:rsidR="0062750C" w:rsidRPr="00AA10F7">
        <w:rPr>
          <w:rFonts w:ascii="Arial" w:hAnsi="Arial" w:cs="Arial"/>
          <w:szCs w:val="24"/>
        </w:rPr>
        <w:t>°</w:t>
      </w:r>
      <w:r w:rsidR="00276405" w:rsidRPr="00AA10F7">
        <w:rPr>
          <w:rFonts w:ascii="Arial" w:hAnsi="Arial" w:cs="Arial"/>
          <w:szCs w:val="24"/>
        </w:rPr>
        <w:t xml:space="preserve">C </w:t>
      </w:r>
      <w:commentRangeEnd w:id="4"/>
      <w:r w:rsidR="00342DD1">
        <w:rPr>
          <w:rStyle w:val="CommentReference"/>
        </w:rPr>
        <w:commentReference w:id="4"/>
      </w:r>
      <w:r w:rsidR="00276405" w:rsidRPr="00AA10F7">
        <w:rPr>
          <w:rFonts w:ascii="Arial" w:hAnsi="Arial" w:cs="Arial"/>
          <w:szCs w:val="24"/>
        </w:rPr>
        <w:t xml:space="preserve">for </w:t>
      </w:r>
      <w:r w:rsidR="00471952" w:rsidRPr="00AA10F7">
        <w:rPr>
          <w:rFonts w:ascii="Arial" w:hAnsi="Arial" w:cs="Arial"/>
          <w:szCs w:val="24"/>
        </w:rPr>
        <w:t>overnight.</w:t>
      </w:r>
      <w:r w:rsidR="00276405" w:rsidRPr="00AA10F7">
        <w:rPr>
          <w:rFonts w:ascii="Arial" w:hAnsi="Arial" w:cs="Arial"/>
          <w:szCs w:val="24"/>
        </w:rPr>
        <w:t xml:space="preserve"> Typical yield will be about 7 g cell per liter</w:t>
      </w:r>
      <w:r w:rsidR="00794ABB" w:rsidRPr="00AA10F7">
        <w:rPr>
          <w:rFonts w:ascii="Arial" w:hAnsi="Arial" w:cs="Arial"/>
          <w:szCs w:val="24"/>
        </w:rPr>
        <w:t xml:space="preserve"> </w:t>
      </w:r>
      <w:r w:rsidR="00276405" w:rsidRPr="00AA10F7">
        <w:rPr>
          <w:rFonts w:ascii="Arial" w:hAnsi="Arial" w:cs="Arial"/>
          <w:szCs w:val="24"/>
        </w:rPr>
        <w:t>culture. Harvested cells are centrifu</w:t>
      </w:r>
      <w:r w:rsidR="00794ABB" w:rsidRPr="00AA10F7">
        <w:rPr>
          <w:rFonts w:ascii="Arial" w:hAnsi="Arial" w:cs="Arial"/>
          <w:szCs w:val="24"/>
        </w:rPr>
        <w:t>ged, weighed, and stored at -80°</w:t>
      </w:r>
      <w:r w:rsidR="00276405" w:rsidRPr="00AA10F7">
        <w:rPr>
          <w:rFonts w:ascii="Arial" w:hAnsi="Arial" w:cs="Arial"/>
          <w:szCs w:val="24"/>
        </w:rPr>
        <w:t>C for use.</w:t>
      </w:r>
      <w:commentRangeEnd w:id="3"/>
      <w:r w:rsidR="00342DD1">
        <w:rPr>
          <w:rStyle w:val="CommentReference"/>
        </w:rPr>
        <w:commentReference w:id="3"/>
      </w:r>
    </w:p>
    <w:p w14:paraId="12766A5E" w14:textId="77777777" w:rsidR="00605034" w:rsidRPr="005F297A" w:rsidRDefault="00605034" w:rsidP="00C84DA6">
      <w:pPr>
        <w:spacing w:after="0" w:line="240" w:lineRule="auto"/>
        <w:jc w:val="center"/>
        <w:rPr>
          <w:rFonts w:ascii="Arial" w:hAnsi="Arial" w:cs="Arial"/>
          <w:b/>
          <w:sz w:val="24"/>
          <w:szCs w:val="24"/>
        </w:rPr>
      </w:pPr>
    </w:p>
    <w:p w14:paraId="63DB46FA" w14:textId="77777777" w:rsidR="00B530D7" w:rsidRPr="005F297A" w:rsidRDefault="00B530D7" w:rsidP="00C84DA6">
      <w:pPr>
        <w:spacing w:after="0" w:line="240" w:lineRule="auto"/>
        <w:ind w:left="360"/>
        <w:jc w:val="center"/>
        <w:rPr>
          <w:rFonts w:ascii="Arial" w:hAnsi="Arial" w:cs="Arial"/>
          <w:b/>
          <w:sz w:val="24"/>
          <w:szCs w:val="24"/>
        </w:rPr>
      </w:pPr>
      <w:r w:rsidRPr="005F297A">
        <w:rPr>
          <w:rFonts w:ascii="Arial" w:hAnsi="Arial" w:cs="Arial"/>
          <w:b/>
          <w:sz w:val="24"/>
          <w:szCs w:val="24"/>
        </w:rPr>
        <w:t>Extraction</w:t>
      </w:r>
    </w:p>
    <w:p w14:paraId="6E3ED2D0" w14:textId="77777777" w:rsidR="00AB40A5" w:rsidRPr="00AA10F7" w:rsidRDefault="00AB40A5" w:rsidP="00C84DA6">
      <w:pPr>
        <w:spacing w:after="0" w:line="240" w:lineRule="auto"/>
        <w:ind w:left="360"/>
        <w:jc w:val="center"/>
        <w:rPr>
          <w:rFonts w:ascii="Arial" w:hAnsi="Arial" w:cs="Arial"/>
          <w:b/>
          <w:i/>
          <w:sz w:val="20"/>
          <w:szCs w:val="24"/>
        </w:rPr>
      </w:pPr>
      <w:r w:rsidRPr="00AA10F7">
        <w:rPr>
          <w:rFonts w:ascii="Arial" w:hAnsi="Arial" w:cs="Arial"/>
          <w:b/>
          <w:i/>
          <w:sz w:val="20"/>
          <w:szCs w:val="24"/>
        </w:rPr>
        <w:t xml:space="preserve">(NOTE: A typical batch of purification uses </w:t>
      </w:r>
      <w:commentRangeStart w:id="5"/>
      <w:r w:rsidRPr="00AA10F7">
        <w:rPr>
          <w:rFonts w:ascii="Arial" w:hAnsi="Arial" w:cs="Arial"/>
          <w:b/>
          <w:i/>
          <w:sz w:val="20"/>
          <w:szCs w:val="24"/>
        </w:rPr>
        <w:t>7 grams of cell from 1 liter culture</w:t>
      </w:r>
      <w:commentRangeEnd w:id="5"/>
      <w:r w:rsidR="00342DD1">
        <w:rPr>
          <w:rStyle w:val="CommentReference"/>
        </w:rPr>
        <w:commentReference w:id="5"/>
      </w:r>
      <w:r w:rsidRPr="00AA10F7">
        <w:rPr>
          <w:rFonts w:ascii="Arial" w:hAnsi="Arial" w:cs="Arial"/>
          <w:b/>
          <w:i/>
          <w:sz w:val="20"/>
          <w:szCs w:val="24"/>
        </w:rPr>
        <w:t>.)</w:t>
      </w:r>
    </w:p>
    <w:p w14:paraId="7B2A6846" w14:textId="77777777" w:rsidR="00AB40A5" w:rsidRPr="005F297A" w:rsidRDefault="00AB40A5" w:rsidP="00C84DA6">
      <w:pPr>
        <w:spacing w:after="0" w:line="240" w:lineRule="auto"/>
        <w:rPr>
          <w:rFonts w:ascii="Arial" w:hAnsi="Arial" w:cs="Arial"/>
          <w:sz w:val="24"/>
          <w:szCs w:val="24"/>
        </w:rPr>
      </w:pPr>
    </w:p>
    <w:p w14:paraId="24EF493B" w14:textId="77777777" w:rsidR="00057772" w:rsidRPr="00AA10F7" w:rsidRDefault="00AB40A5" w:rsidP="00C84DA6">
      <w:pPr>
        <w:pStyle w:val="ListParagraph"/>
        <w:numPr>
          <w:ilvl w:val="0"/>
          <w:numId w:val="17"/>
        </w:numPr>
        <w:spacing w:after="0" w:line="240" w:lineRule="auto"/>
        <w:rPr>
          <w:rFonts w:ascii="Arial" w:hAnsi="Arial" w:cs="Arial"/>
          <w:i/>
          <w:szCs w:val="24"/>
        </w:rPr>
      </w:pPr>
      <w:r w:rsidRPr="00AA10F7">
        <w:rPr>
          <w:rFonts w:ascii="Arial" w:hAnsi="Arial" w:cs="Arial"/>
          <w:szCs w:val="24"/>
        </w:rPr>
        <w:t xml:space="preserve">Add 4 ml of the extraction buffer per gram of frozen cells and homogenize it. </w:t>
      </w:r>
      <w:r w:rsidRPr="00AA10F7">
        <w:rPr>
          <w:rFonts w:ascii="Arial" w:hAnsi="Arial" w:cs="Arial"/>
          <w:i/>
          <w:szCs w:val="24"/>
        </w:rPr>
        <w:t xml:space="preserve">[The extraction buffer is 20 </w:t>
      </w:r>
      <w:proofErr w:type="spellStart"/>
      <w:r w:rsidRPr="00AA10F7">
        <w:rPr>
          <w:rFonts w:ascii="Arial" w:hAnsi="Arial" w:cs="Arial"/>
          <w:i/>
          <w:szCs w:val="24"/>
        </w:rPr>
        <w:t>mM</w:t>
      </w:r>
      <w:proofErr w:type="spellEnd"/>
      <w:r w:rsidRPr="00AA10F7">
        <w:rPr>
          <w:rFonts w:ascii="Arial" w:hAnsi="Arial" w:cs="Arial"/>
          <w:i/>
          <w:szCs w:val="24"/>
        </w:rPr>
        <w:t xml:space="preserve"> </w:t>
      </w:r>
      <w:proofErr w:type="spellStart"/>
      <w:r w:rsidRPr="00AA10F7">
        <w:rPr>
          <w:rFonts w:ascii="Arial" w:hAnsi="Arial" w:cs="Arial"/>
          <w:i/>
          <w:szCs w:val="24"/>
        </w:rPr>
        <w:t>Tris.base</w:t>
      </w:r>
      <w:proofErr w:type="spellEnd"/>
      <w:r w:rsidRPr="00AA10F7">
        <w:rPr>
          <w:rFonts w:ascii="Arial" w:hAnsi="Arial" w:cs="Arial"/>
          <w:i/>
          <w:szCs w:val="24"/>
        </w:rPr>
        <w:t xml:space="preserve">, pH 8.0, 0.3 M </w:t>
      </w:r>
      <w:proofErr w:type="spellStart"/>
      <w:r w:rsidRPr="00AA10F7">
        <w:rPr>
          <w:rFonts w:ascii="Arial" w:hAnsi="Arial" w:cs="Arial"/>
          <w:i/>
          <w:szCs w:val="24"/>
        </w:rPr>
        <w:t>NaCl</w:t>
      </w:r>
      <w:proofErr w:type="spellEnd"/>
      <w:r w:rsidRPr="00AA10F7">
        <w:rPr>
          <w:rFonts w:ascii="Arial" w:hAnsi="Arial" w:cs="Arial"/>
          <w:i/>
          <w:szCs w:val="24"/>
        </w:rPr>
        <w:t xml:space="preserve">, 15 </w:t>
      </w:r>
      <w:proofErr w:type="spellStart"/>
      <w:r w:rsidRPr="00AA10F7">
        <w:rPr>
          <w:rFonts w:ascii="Arial" w:hAnsi="Arial" w:cs="Arial"/>
          <w:i/>
          <w:szCs w:val="24"/>
        </w:rPr>
        <w:t>mM</w:t>
      </w:r>
      <w:proofErr w:type="spellEnd"/>
      <w:r w:rsidRPr="00AA10F7">
        <w:rPr>
          <w:rFonts w:ascii="Arial" w:hAnsi="Arial" w:cs="Arial"/>
          <w:i/>
          <w:szCs w:val="24"/>
        </w:rPr>
        <w:t xml:space="preserve"> imidazole, 1 </w:t>
      </w:r>
      <w:proofErr w:type="spellStart"/>
      <w:r w:rsidRPr="00AA10F7">
        <w:rPr>
          <w:rFonts w:ascii="Arial" w:hAnsi="Arial" w:cs="Arial"/>
          <w:i/>
          <w:szCs w:val="24"/>
        </w:rPr>
        <w:t>mM</w:t>
      </w:r>
      <w:proofErr w:type="spellEnd"/>
      <w:r w:rsidRPr="00AA10F7">
        <w:rPr>
          <w:rFonts w:ascii="Arial" w:hAnsi="Arial" w:cs="Arial"/>
          <w:i/>
          <w:szCs w:val="24"/>
        </w:rPr>
        <w:t xml:space="preserve"> β</w:t>
      </w:r>
      <w:r w:rsidR="00057772" w:rsidRPr="00AA10F7">
        <w:rPr>
          <w:rFonts w:ascii="Arial" w:hAnsi="Arial" w:cs="Arial"/>
          <w:i/>
          <w:szCs w:val="24"/>
        </w:rPr>
        <w:t xml:space="preserve">-ME plus inhibitors 0.2 </w:t>
      </w:r>
      <w:proofErr w:type="spellStart"/>
      <w:r w:rsidR="00057772" w:rsidRPr="00AA10F7">
        <w:rPr>
          <w:rFonts w:ascii="Arial" w:hAnsi="Arial" w:cs="Arial"/>
          <w:i/>
          <w:szCs w:val="24"/>
        </w:rPr>
        <w:t>mM</w:t>
      </w:r>
      <w:proofErr w:type="spellEnd"/>
      <w:r w:rsidR="00057772" w:rsidRPr="00AA10F7">
        <w:rPr>
          <w:rFonts w:ascii="Arial" w:hAnsi="Arial" w:cs="Arial"/>
          <w:i/>
          <w:szCs w:val="24"/>
        </w:rPr>
        <w:t xml:space="preserve"> PMSF, 0.2 µg/ml </w:t>
      </w:r>
      <w:proofErr w:type="spellStart"/>
      <w:r w:rsidR="00057772" w:rsidRPr="00AA10F7">
        <w:rPr>
          <w:rFonts w:ascii="Arial" w:hAnsi="Arial" w:cs="Arial"/>
          <w:i/>
          <w:szCs w:val="24"/>
        </w:rPr>
        <w:t>aprotinin</w:t>
      </w:r>
      <w:proofErr w:type="spellEnd"/>
      <w:r w:rsidR="00057772" w:rsidRPr="00AA10F7">
        <w:rPr>
          <w:rFonts w:ascii="Arial" w:hAnsi="Arial" w:cs="Arial"/>
          <w:i/>
          <w:szCs w:val="24"/>
        </w:rPr>
        <w:t xml:space="preserve">, and 0.2 µg/ml </w:t>
      </w:r>
      <w:proofErr w:type="spellStart"/>
      <w:r w:rsidR="00057772" w:rsidRPr="00AA10F7">
        <w:rPr>
          <w:rFonts w:ascii="Arial" w:hAnsi="Arial" w:cs="Arial"/>
          <w:i/>
          <w:szCs w:val="24"/>
        </w:rPr>
        <w:t>pepstatin</w:t>
      </w:r>
      <w:proofErr w:type="spellEnd"/>
      <w:r w:rsidRPr="00AA10F7">
        <w:rPr>
          <w:rFonts w:ascii="Arial" w:hAnsi="Arial" w:cs="Arial"/>
          <w:i/>
          <w:szCs w:val="24"/>
        </w:rPr>
        <w:t xml:space="preserve">] </w:t>
      </w:r>
    </w:p>
    <w:p w14:paraId="0AD92365" w14:textId="77777777" w:rsidR="00057772" w:rsidRPr="00AA10F7" w:rsidRDefault="00057772" w:rsidP="00C84DA6">
      <w:pPr>
        <w:spacing w:after="0" w:line="240" w:lineRule="auto"/>
        <w:rPr>
          <w:rFonts w:ascii="Arial" w:hAnsi="Arial" w:cs="Arial"/>
          <w:szCs w:val="24"/>
        </w:rPr>
      </w:pPr>
    </w:p>
    <w:p w14:paraId="472F8DB1" w14:textId="77777777" w:rsidR="00057772" w:rsidRPr="00AA10F7" w:rsidRDefault="00AB40A5" w:rsidP="00C84DA6">
      <w:pPr>
        <w:pStyle w:val="ListParagraph"/>
        <w:numPr>
          <w:ilvl w:val="0"/>
          <w:numId w:val="17"/>
        </w:numPr>
        <w:spacing w:after="0" w:line="240" w:lineRule="auto"/>
        <w:rPr>
          <w:rFonts w:ascii="Arial" w:hAnsi="Arial" w:cs="Arial"/>
          <w:color w:val="FF0000"/>
          <w:szCs w:val="24"/>
        </w:rPr>
      </w:pPr>
      <w:commentRangeStart w:id="6"/>
      <w:r w:rsidRPr="00AA10F7">
        <w:rPr>
          <w:rFonts w:ascii="Arial" w:hAnsi="Arial" w:cs="Arial"/>
          <w:szCs w:val="24"/>
        </w:rPr>
        <w:t xml:space="preserve">Pass the suspension through French Press three times at 1200 psi. </w:t>
      </w:r>
      <w:r w:rsidR="00AA10F7">
        <w:rPr>
          <w:rFonts w:ascii="Arial" w:hAnsi="Arial" w:cs="Arial"/>
          <w:b/>
          <w:szCs w:val="24"/>
        </w:rPr>
        <w:t>[</w:t>
      </w:r>
      <w:r w:rsidR="00AA10F7" w:rsidRPr="00AA10F7">
        <w:rPr>
          <w:rFonts w:ascii="Arial" w:hAnsi="Arial" w:cs="Arial"/>
          <w:b/>
          <w:color w:val="FF0000"/>
          <w:szCs w:val="24"/>
        </w:rPr>
        <w:t>SONICATE?? Amplitude 35% for 4-5 minutes – pulse 2 secs ON and 5 secs OFF (From Taylor Lab)</w:t>
      </w:r>
      <w:r w:rsidR="00057772" w:rsidRPr="00AA10F7">
        <w:rPr>
          <w:rFonts w:ascii="Arial" w:hAnsi="Arial" w:cs="Arial"/>
          <w:b/>
          <w:color w:val="FF0000"/>
          <w:szCs w:val="24"/>
        </w:rPr>
        <w:t>]</w:t>
      </w:r>
      <w:commentRangeEnd w:id="6"/>
      <w:r w:rsidR="00342DD1">
        <w:rPr>
          <w:rStyle w:val="CommentReference"/>
        </w:rPr>
        <w:commentReference w:id="6"/>
      </w:r>
    </w:p>
    <w:p w14:paraId="065B9B64" w14:textId="77777777" w:rsidR="00057772" w:rsidRPr="00AA10F7" w:rsidRDefault="00057772" w:rsidP="00C84DA6">
      <w:pPr>
        <w:spacing w:after="0" w:line="240" w:lineRule="auto"/>
        <w:rPr>
          <w:rFonts w:ascii="Arial" w:hAnsi="Arial" w:cs="Arial"/>
          <w:szCs w:val="24"/>
        </w:rPr>
      </w:pPr>
    </w:p>
    <w:p w14:paraId="036507E0" w14:textId="77777777" w:rsidR="00B530D7" w:rsidRPr="00AA10F7" w:rsidRDefault="00AB40A5" w:rsidP="00C84DA6">
      <w:pPr>
        <w:pStyle w:val="ListParagraph"/>
        <w:numPr>
          <w:ilvl w:val="0"/>
          <w:numId w:val="17"/>
        </w:numPr>
        <w:spacing w:after="0" w:line="240" w:lineRule="auto"/>
        <w:rPr>
          <w:rFonts w:ascii="Arial" w:hAnsi="Arial" w:cs="Arial"/>
          <w:szCs w:val="24"/>
        </w:rPr>
      </w:pPr>
      <w:r w:rsidRPr="00AA10F7">
        <w:rPr>
          <w:rFonts w:ascii="Arial" w:hAnsi="Arial" w:cs="Arial"/>
          <w:szCs w:val="24"/>
        </w:rPr>
        <w:t>Centrifuge at 15k rpm for 20 min in a JA20 rotor. Collect the supernatant.</w:t>
      </w:r>
    </w:p>
    <w:p w14:paraId="55EBC6DC" w14:textId="77777777" w:rsidR="00605034" w:rsidRPr="005F297A" w:rsidRDefault="00605034" w:rsidP="00C84DA6">
      <w:pPr>
        <w:pStyle w:val="ListParagraph"/>
        <w:spacing w:after="0" w:line="240" w:lineRule="auto"/>
        <w:rPr>
          <w:rFonts w:ascii="Arial" w:hAnsi="Arial" w:cs="Arial"/>
          <w:sz w:val="24"/>
          <w:szCs w:val="24"/>
        </w:rPr>
      </w:pPr>
    </w:p>
    <w:p w14:paraId="5138BF63" w14:textId="77777777" w:rsidR="00605034" w:rsidRDefault="00605034" w:rsidP="00C84DA6">
      <w:pPr>
        <w:spacing w:after="0" w:line="240" w:lineRule="auto"/>
        <w:ind w:left="360"/>
        <w:jc w:val="center"/>
        <w:rPr>
          <w:rFonts w:ascii="Arial" w:hAnsi="Arial" w:cs="Arial"/>
          <w:b/>
          <w:sz w:val="24"/>
          <w:szCs w:val="24"/>
        </w:rPr>
      </w:pPr>
      <w:r w:rsidRPr="005F297A">
        <w:rPr>
          <w:rFonts w:ascii="Arial" w:hAnsi="Arial" w:cs="Arial"/>
          <w:b/>
          <w:sz w:val="24"/>
          <w:szCs w:val="24"/>
        </w:rPr>
        <w:t>Ni-NTA column of His-tag PDE4D2</w:t>
      </w:r>
    </w:p>
    <w:p w14:paraId="09130E29" w14:textId="77777777" w:rsidR="005F297A" w:rsidRPr="005F297A" w:rsidRDefault="005F297A" w:rsidP="00C84DA6">
      <w:pPr>
        <w:spacing w:after="0" w:line="240" w:lineRule="auto"/>
        <w:ind w:left="360"/>
        <w:jc w:val="center"/>
        <w:rPr>
          <w:rFonts w:ascii="Arial" w:hAnsi="Arial" w:cs="Arial"/>
          <w:b/>
          <w:sz w:val="24"/>
          <w:szCs w:val="24"/>
        </w:rPr>
      </w:pPr>
    </w:p>
    <w:p w14:paraId="3B130287" w14:textId="77777777" w:rsidR="00605034" w:rsidRPr="00AA10F7" w:rsidRDefault="00605034" w:rsidP="00C84DA6">
      <w:pPr>
        <w:pStyle w:val="BodyText"/>
        <w:numPr>
          <w:ilvl w:val="0"/>
          <w:numId w:val="18"/>
        </w:numPr>
        <w:rPr>
          <w:rFonts w:ascii="Arial" w:hAnsi="Arial" w:cs="Arial"/>
          <w:sz w:val="22"/>
        </w:rPr>
      </w:pPr>
      <w:r w:rsidRPr="00AA10F7">
        <w:rPr>
          <w:rFonts w:ascii="Arial" w:hAnsi="Arial" w:cs="Arial"/>
          <w:sz w:val="22"/>
        </w:rPr>
        <w:t>Load the supernatant into a Ni-NTA column (</w:t>
      </w:r>
      <w:r w:rsidRPr="00AA10F7">
        <w:rPr>
          <w:rFonts w:ascii="Arial" w:hAnsi="Arial" w:cs="Arial"/>
          <w:sz w:val="22"/>
        </w:rPr>
        <w:sym w:font="Symbol" w:char="F066"/>
      </w:r>
      <w:r w:rsidRPr="00AA10F7">
        <w:rPr>
          <w:rFonts w:ascii="Arial" w:hAnsi="Arial" w:cs="Arial"/>
          <w:sz w:val="22"/>
        </w:rPr>
        <w:t xml:space="preserve">=2.5 cm, 25 ml QIAGEN agarose beads). </w:t>
      </w:r>
    </w:p>
    <w:p w14:paraId="6354C165" w14:textId="77777777" w:rsidR="00605034" w:rsidRPr="00AA10F7" w:rsidRDefault="00605034" w:rsidP="00C84DA6">
      <w:pPr>
        <w:pStyle w:val="BodyText"/>
        <w:rPr>
          <w:rFonts w:ascii="Arial" w:hAnsi="Arial" w:cs="Arial"/>
          <w:sz w:val="22"/>
        </w:rPr>
      </w:pPr>
    </w:p>
    <w:p w14:paraId="458C1D0D" w14:textId="77777777" w:rsidR="00605034" w:rsidRPr="00AA10F7" w:rsidRDefault="00605034" w:rsidP="00C84DA6">
      <w:pPr>
        <w:pStyle w:val="BodyText"/>
        <w:numPr>
          <w:ilvl w:val="0"/>
          <w:numId w:val="18"/>
        </w:numPr>
        <w:rPr>
          <w:rFonts w:ascii="Arial" w:hAnsi="Arial" w:cs="Arial"/>
          <w:sz w:val="22"/>
        </w:rPr>
      </w:pPr>
      <w:r w:rsidRPr="00AA10F7">
        <w:rPr>
          <w:rFonts w:ascii="Arial" w:hAnsi="Arial" w:cs="Arial"/>
          <w:sz w:val="22"/>
        </w:rPr>
        <w:t xml:space="preserve">Wash the column at 6 ml/min with three buffers that contains inhibitors </w:t>
      </w:r>
      <w:commentRangeStart w:id="7"/>
      <w:r w:rsidRPr="00AA10F7">
        <w:rPr>
          <w:rFonts w:ascii="Arial" w:hAnsi="Arial" w:cs="Arial"/>
          <w:sz w:val="22"/>
        </w:rPr>
        <w:t>of</w:t>
      </w:r>
      <w:commentRangeEnd w:id="7"/>
      <w:r w:rsidR="00342DD1">
        <w:rPr>
          <w:rStyle w:val="CommentReference"/>
          <w:rFonts w:asciiTheme="minorHAnsi" w:eastAsiaTheme="minorHAnsi" w:hAnsiTheme="minorHAnsi" w:cstheme="minorBidi"/>
        </w:rPr>
        <w:commentReference w:id="7"/>
      </w:r>
      <w:r w:rsidRPr="00AA10F7">
        <w:rPr>
          <w:rFonts w:ascii="Arial" w:hAnsi="Arial" w:cs="Arial"/>
          <w:sz w:val="22"/>
        </w:rPr>
        <w:t xml:space="preserve"> 0.2 </w:t>
      </w:r>
      <w:proofErr w:type="spellStart"/>
      <w:r w:rsidRPr="00AA10F7">
        <w:rPr>
          <w:rFonts w:ascii="Arial" w:hAnsi="Arial" w:cs="Arial"/>
          <w:sz w:val="22"/>
        </w:rPr>
        <w:t>mM</w:t>
      </w:r>
      <w:proofErr w:type="spellEnd"/>
      <w:r w:rsidRPr="00AA10F7">
        <w:rPr>
          <w:rFonts w:ascii="Arial" w:hAnsi="Arial" w:cs="Arial"/>
          <w:sz w:val="22"/>
        </w:rPr>
        <w:t xml:space="preserve"> PMSF, 0.2 µg/ml </w:t>
      </w:r>
      <w:proofErr w:type="spellStart"/>
      <w:r w:rsidRPr="00AA10F7">
        <w:rPr>
          <w:rFonts w:ascii="Arial" w:hAnsi="Arial" w:cs="Arial"/>
          <w:sz w:val="22"/>
        </w:rPr>
        <w:t>leupeptin</w:t>
      </w:r>
      <w:proofErr w:type="spellEnd"/>
      <w:r w:rsidRPr="00AA10F7">
        <w:rPr>
          <w:rFonts w:ascii="Arial" w:hAnsi="Arial" w:cs="Arial"/>
          <w:sz w:val="22"/>
        </w:rPr>
        <w:t xml:space="preserve">, 0.2 µg/ml </w:t>
      </w:r>
      <w:proofErr w:type="spellStart"/>
      <w:r w:rsidRPr="00AA10F7">
        <w:rPr>
          <w:rFonts w:ascii="Arial" w:hAnsi="Arial" w:cs="Arial"/>
          <w:sz w:val="22"/>
        </w:rPr>
        <w:t>aprotinin</w:t>
      </w:r>
      <w:proofErr w:type="spellEnd"/>
      <w:r w:rsidRPr="00AA10F7">
        <w:rPr>
          <w:rFonts w:ascii="Arial" w:hAnsi="Arial" w:cs="Arial"/>
          <w:sz w:val="22"/>
        </w:rPr>
        <w:t xml:space="preserve">, and 0.2 µg/ml </w:t>
      </w:r>
      <w:proofErr w:type="spellStart"/>
      <w:r w:rsidRPr="00AA10F7">
        <w:rPr>
          <w:rFonts w:ascii="Arial" w:hAnsi="Arial" w:cs="Arial"/>
          <w:sz w:val="22"/>
        </w:rPr>
        <w:t>pepstatin</w:t>
      </w:r>
      <w:proofErr w:type="spellEnd"/>
      <w:r w:rsidRPr="00AA10F7">
        <w:rPr>
          <w:rFonts w:ascii="Arial" w:hAnsi="Arial" w:cs="Arial"/>
          <w:sz w:val="22"/>
        </w:rPr>
        <w:t>.</w:t>
      </w:r>
    </w:p>
    <w:p w14:paraId="2B436200" w14:textId="77777777" w:rsidR="00605034" w:rsidRPr="00AA10F7" w:rsidRDefault="00605034" w:rsidP="00C84DA6">
      <w:pPr>
        <w:pStyle w:val="ListParagraph"/>
        <w:spacing w:after="0" w:line="240" w:lineRule="auto"/>
        <w:rPr>
          <w:rFonts w:ascii="Arial" w:hAnsi="Arial" w:cs="Arial"/>
          <w:szCs w:val="24"/>
        </w:rPr>
      </w:pPr>
    </w:p>
    <w:p w14:paraId="53137184" w14:textId="77777777" w:rsidR="00605034" w:rsidRPr="00AA10F7" w:rsidRDefault="00605034" w:rsidP="00C84DA6">
      <w:pPr>
        <w:pStyle w:val="BodyText"/>
        <w:numPr>
          <w:ilvl w:val="0"/>
          <w:numId w:val="18"/>
        </w:numPr>
        <w:rPr>
          <w:rFonts w:ascii="Arial" w:hAnsi="Arial" w:cs="Arial"/>
          <w:sz w:val="22"/>
        </w:rPr>
      </w:pPr>
      <w:r w:rsidRPr="00AA10F7">
        <w:rPr>
          <w:rFonts w:ascii="Arial" w:hAnsi="Arial" w:cs="Arial"/>
          <w:sz w:val="22"/>
        </w:rPr>
        <w:t xml:space="preserve">300 ml </w:t>
      </w:r>
      <w:r w:rsidRPr="00AA10F7">
        <w:rPr>
          <w:rFonts w:ascii="Arial" w:hAnsi="Arial" w:cs="Arial"/>
          <w:b/>
          <w:bCs/>
          <w:sz w:val="22"/>
        </w:rPr>
        <w:t>buffer 1</w:t>
      </w:r>
      <w:r w:rsidRPr="00AA10F7">
        <w:rPr>
          <w:rFonts w:ascii="Arial" w:hAnsi="Arial" w:cs="Arial"/>
          <w:sz w:val="22"/>
        </w:rPr>
        <w:t xml:space="preserve">, 20 </w:t>
      </w:r>
      <w:proofErr w:type="spellStart"/>
      <w:r w:rsidRPr="00AA10F7">
        <w:rPr>
          <w:rFonts w:ascii="Arial" w:hAnsi="Arial" w:cs="Arial"/>
          <w:sz w:val="22"/>
        </w:rPr>
        <w:t>mM</w:t>
      </w:r>
      <w:proofErr w:type="spellEnd"/>
      <w:r w:rsidRPr="00AA10F7">
        <w:rPr>
          <w:rFonts w:ascii="Arial" w:hAnsi="Arial" w:cs="Arial"/>
          <w:sz w:val="22"/>
        </w:rPr>
        <w:t xml:space="preserve"> </w:t>
      </w:r>
      <w:proofErr w:type="spellStart"/>
      <w:r w:rsidRPr="00AA10F7">
        <w:rPr>
          <w:rFonts w:ascii="Arial" w:hAnsi="Arial" w:cs="Arial"/>
          <w:sz w:val="22"/>
        </w:rPr>
        <w:t>Tris.base</w:t>
      </w:r>
      <w:proofErr w:type="spellEnd"/>
      <w:r w:rsidRPr="00AA10F7">
        <w:rPr>
          <w:rFonts w:ascii="Arial" w:hAnsi="Arial" w:cs="Arial"/>
          <w:sz w:val="22"/>
        </w:rPr>
        <w:t xml:space="preserve">, pH 8.0, 0.3 M </w:t>
      </w:r>
      <w:proofErr w:type="spellStart"/>
      <w:r w:rsidRPr="00AA10F7">
        <w:rPr>
          <w:rFonts w:ascii="Arial" w:hAnsi="Arial" w:cs="Arial"/>
          <w:sz w:val="22"/>
        </w:rPr>
        <w:t>NaCl</w:t>
      </w:r>
      <w:proofErr w:type="spellEnd"/>
      <w:r w:rsidRPr="00AA10F7">
        <w:rPr>
          <w:rFonts w:ascii="Arial" w:hAnsi="Arial" w:cs="Arial"/>
          <w:sz w:val="22"/>
        </w:rPr>
        <w:t xml:space="preserve">, 15 </w:t>
      </w:r>
      <w:proofErr w:type="spellStart"/>
      <w:r w:rsidRPr="00AA10F7">
        <w:rPr>
          <w:rFonts w:ascii="Arial" w:hAnsi="Arial" w:cs="Arial"/>
          <w:sz w:val="22"/>
        </w:rPr>
        <w:t>mM</w:t>
      </w:r>
      <w:proofErr w:type="spellEnd"/>
      <w:r w:rsidRPr="00AA10F7">
        <w:rPr>
          <w:rFonts w:ascii="Arial" w:hAnsi="Arial" w:cs="Arial"/>
          <w:sz w:val="22"/>
        </w:rPr>
        <w:t xml:space="preserve"> imidazole, 1 </w:t>
      </w:r>
      <w:proofErr w:type="spellStart"/>
      <w:r w:rsidRPr="00AA10F7">
        <w:rPr>
          <w:rFonts w:ascii="Arial" w:hAnsi="Arial" w:cs="Arial"/>
          <w:sz w:val="22"/>
        </w:rPr>
        <w:t>mM</w:t>
      </w:r>
      <w:proofErr w:type="spellEnd"/>
      <w:r w:rsidRPr="00AA10F7">
        <w:rPr>
          <w:rFonts w:ascii="Arial" w:hAnsi="Arial" w:cs="Arial"/>
          <w:sz w:val="22"/>
        </w:rPr>
        <w:t xml:space="preserve"> </w:t>
      </w:r>
      <w:r w:rsidRPr="00AA10F7">
        <w:rPr>
          <w:rFonts w:ascii="Arial" w:hAnsi="Arial" w:cs="Arial"/>
          <w:sz w:val="22"/>
        </w:rPr>
        <w:sym w:font="Symbol" w:char="F062"/>
      </w:r>
      <w:r w:rsidRPr="00AA10F7">
        <w:rPr>
          <w:rFonts w:ascii="Arial" w:hAnsi="Arial" w:cs="Arial"/>
          <w:sz w:val="22"/>
        </w:rPr>
        <w:t>-ME.</w:t>
      </w:r>
    </w:p>
    <w:p w14:paraId="2BF6B4CA" w14:textId="77777777" w:rsidR="00605034" w:rsidRPr="00AA10F7" w:rsidRDefault="00605034" w:rsidP="00C84DA6">
      <w:pPr>
        <w:pStyle w:val="BodyText"/>
        <w:numPr>
          <w:ilvl w:val="0"/>
          <w:numId w:val="18"/>
        </w:numPr>
        <w:rPr>
          <w:rFonts w:ascii="Arial" w:hAnsi="Arial" w:cs="Arial"/>
          <w:sz w:val="22"/>
        </w:rPr>
      </w:pPr>
      <w:r w:rsidRPr="00AA10F7">
        <w:rPr>
          <w:rFonts w:ascii="Arial" w:hAnsi="Arial" w:cs="Arial"/>
          <w:sz w:val="22"/>
        </w:rPr>
        <w:t xml:space="preserve">200 ml </w:t>
      </w:r>
      <w:r w:rsidRPr="00AA10F7">
        <w:rPr>
          <w:rFonts w:ascii="Arial" w:hAnsi="Arial" w:cs="Arial"/>
          <w:b/>
          <w:bCs/>
          <w:sz w:val="22"/>
        </w:rPr>
        <w:t>buffer 2</w:t>
      </w:r>
      <w:r w:rsidRPr="00AA10F7">
        <w:rPr>
          <w:rFonts w:ascii="Arial" w:hAnsi="Arial" w:cs="Arial"/>
          <w:sz w:val="22"/>
        </w:rPr>
        <w:t xml:space="preserve">, 20 </w:t>
      </w:r>
      <w:proofErr w:type="spellStart"/>
      <w:r w:rsidRPr="00AA10F7">
        <w:rPr>
          <w:rFonts w:ascii="Arial" w:hAnsi="Arial" w:cs="Arial"/>
          <w:sz w:val="22"/>
        </w:rPr>
        <w:t>mM</w:t>
      </w:r>
      <w:proofErr w:type="spellEnd"/>
      <w:r w:rsidRPr="00AA10F7">
        <w:rPr>
          <w:rFonts w:ascii="Arial" w:hAnsi="Arial" w:cs="Arial"/>
          <w:sz w:val="22"/>
        </w:rPr>
        <w:t xml:space="preserve"> </w:t>
      </w:r>
      <w:commentRangeStart w:id="8"/>
      <w:r w:rsidRPr="00AA10F7">
        <w:rPr>
          <w:rFonts w:ascii="Arial" w:hAnsi="Arial" w:cs="Arial"/>
          <w:sz w:val="22"/>
        </w:rPr>
        <w:t>mal</w:t>
      </w:r>
      <w:del w:id="9" w:author="Harris Lab" w:date="2015-06-23T15:03:00Z">
        <w:r w:rsidRPr="00AA10F7" w:rsidDel="00342DD1">
          <w:rPr>
            <w:rFonts w:ascii="Arial" w:hAnsi="Arial" w:cs="Arial"/>
            <w:sz w:val="22"/>
          </w:rPr>
          <w:delText>a</w:delText>
        </w:r>
      </w:del>
      <w:r w:rsidRPr="00AA10F7">
        <w:rPr>
          <w:rFonts w:ascii="Arial" w:hAnsi="Arial" w:cs="Arial"/>
          <w:sz w:val="22"/>
        </w:rPr>
        <w:t xml:space="preserve">ic </w:t>
      </w:r>
      <w:commentRangeEnd w:id="8"/>
      <w:r w:rsidR="00342DD1">
        <w:rPr>
          <w:rStyle w:val="CommentReference"/>
          <w:rFonts w:asciiTheme="minorHAnsi" w:eastAsiaTheme="minorHAnsi" w:hAnsiTheme="minorHAnsi" w:cstheme="minorBidi"/>
        </w:rPr>
        <w:commentReference w:id="8"/>
      </w:r>
      <w:r w:rsidRPr="00AA10F7">
        <w:rPr>
          <w:rFonts w:ascii="Arial" w:hAnsi="Arial" w:cs="Arial"/>
          <w:sz w:val="22"/>
        </w:rPr>
        <w:t xml:space="preserve">acid, pH 6.5, 0.3 M </w:t>
      </w:r>
      <w:proofErr w:type="spellStart"/>
      <w:r w:rsidRPr="00AA10F7">
        <w:rPr>
          <w:rFonts w:ascii="Arial" w:hAnsi="Arial" w:cs="Arial"/>
          <w:sz w:val="22"/>
        </w:rPr>
        <w:t>NaCl</w:t>
      </w:r>
      <w:proofErr w:type="spellEnd"/>
      <w:r w:rsidRPr="00AA10F7">
        <w:rPr>
          <w:rFonts w:ascii="Arial" w:hAnsi="Arial" w:cs="Arial"/>
          <w:sz w:val="22"/>
        </w:rPr>
        <w:t xml:space="preserve">, 15 </w:t>
      </w:r>
      <w:proofErr w:type="spellStart"/>
      <w:r w:rsidRPr="00AA10F7">
        <w:rPr>
          <w:rFonts w:ascii="Arial" w:hAnsi="Arial" w:cs="Arial"/>
          <w:sz w:val="22"/>
        </w:rPr>
        <w:t>mM</w:t>
      </w:r>
      <w:proofErr w:type="spellEnd"/>
      <w:r w:rsidRPr="00AA10F7">
        <w:rPr>
          <w:rFonts w:ascii="Arial" w:hAnsi="Arial" w:cs="Arial"/>
          <w:sz w:val="22"/>
        </w:rPr>
        <w:t xml:space="preserve"> imidazole, 1 </w:t>
      </w:r>
      <w:proofErr w:type="spellStart"/>
      <w:r w:rsidRPr="00AA10F7">
        <w:rPr>
          <w:rFonts w:ascii="Arial" w:hAnsi="Arial" w:cs="Arial"/>
          <w:sz w:val="22"/>
        </w:rPr>
        <w:t>mM</w:t>
      </w:r>
      <w:proofErr w:type="spellEnd"/>
      <w:r w:rsidRPr="00AA10F7">
        <w:rPr>
          <w:rFonts w:ascii="Arial" w:hAnsi="Arial" w:cs="Arial"/>
          <w:sz w:val="22"/>
        </w:rPr>
        <w:t xml:space="preserve"> </w:t>
      </w:r>
      <w:r w:rsidRPr="00AA10F7">
        <w:rPr>
          <w:rFonts w:ascii="Arial" w:hAnsi="Arial" w:cs="Arial"/>
          <w:sz w:val="22"/>
        </w:rPr>
        <w:sym w:font="Symbol" w:char="F062"/>
      </w:r>
      <w:r w:rsidRPr="00AA10F7">
        <w:rPr>
          <w:rFonts w:ascii="Arial" w:hAnsi="Arial" w:cs="Arial"/>
          <w:sz w:val="22"/>
        </w:rPr>
        <w:t xml:space="preserve">-ME. </w:t>
      </w:r>
    </w:p>
    <w:p w14:paraId="32826913" w14:textId="77777777" w:rsidR="00605034" w:rsidRPr="00AA10F7" w:rsidRDefault="00605034" w:rsidP="00C84DA6">
      <w:pPr>
        <w:pStyle w:val="BodyText"/>
        <w:numPr>
          <w:ilvl w:val="0"/>
          <w:numId w:val="18"/>
        </w:numPr>
        <w:rPr>
          <w:rFonts w:ascii="Arial" w:hAnsi="Arial" w:cs="Arial"/>
          <w:sz w:val="22"/>
        </w:rPr>
      </w:pPr>
      <w:r w:rsidRPr="00AA10F7">
        <w:rPr>
          <w:rFonts w:ascii="Arial" w:hAnsi="Arial" w:cs="Arial"/>
          <w:sz w:val="22"/>
        </w:rPr>
        <w:t xml:space="preserve">100 ml </w:t>
      </w:r>
      <w:r w:rsidRPr="00AA10F7">
        <w:rPr>
          <w:rFonts w:ascii="Arial" w:hAnsi="Arial" w:cs="Arial"/>
          <w:b/>
          <w:bCs/>
          <w:sz w:val="22"/>
        </w:rPr>
        <w:t>buffer 3</w:t>
      </w:r>
      <w:r w:rsidRPr="00AA10F7">
        <w:rPr>
          <w:rFonts w:ascii="Arial" w:hAnsi="Arial" w:cs="Arial"/>
          <w:sz w:val="22"/>
        </w:rPr>
        <w:t xml:space="preserve">, 20 </w:t>
      </w:r>
      <w:proofErr w:type="spellStart"/>
      <w:r w:rsidRPr="00AA10F7">
        <w:rPr>
          <w:rFonts w:ascii="Arial" w:hAnsi="Arial" w:cs="Arial"/>
          <w:sz w:val="22"/>
        </w:rPr>
        <w:t>mM</w:t>
      </w:r>
      <w:proofErr w:type="spellEnd"/>
      <w:r w:rsidRPr="00AA10F7">
        <w:rPr>
          <w:rFonts w:ascii="Arial" w:hAnsi="Arial" w:cs="Arial"/>
          <w:sz w:val="22"/>
        </w:rPr>
        <w:t xml:space="preserve"> </w:t>
      </w:r>
      <w:proofErr w:type="spellStart"/>
      <w:r w:rsidRPr="00AA10F7">
        <w:rPr>
          <w:rFonts w:ascii="Arial" w:hAnsi="Arial" w:cs="Arial"/>
          <w:sz w:val="22"/>
        </w:rPr>
        <w:t>Tris.base</w:t>
      </w:r>
      <w:proofErr w:type="spellEnd"/>
      <w:r w:rsidRPr="00AA10F7">
        <w:rPr>
          <w:rFonts w:ascii="Arial" w:hAnsi="Arial" w:cs="Arial"/>
          <w:sz w:val="22"/>
        </w:rPr>
        <w:t xml:space="preserve">, pH 8.0, 50 </w:t>
      </w:r>
      <w:proofErr w:type="spellStart"/>
      <w:r w:rsidRPr="00AA10F7">
        <w:rPr>
          <w:rFonts w:ascii="Arial" w:hAnsi="Arial" w:cs="Arial"/>
          <w:sz w:val="22"/>
        </w:rPr>
        <w:t>mM</w:t>
      </w:r>
      <w:proofErr w:type="spellEnd"/>
      <w:r w:rsidRPr="00AA10F7">
        <w:rPr>
          <w:rFonts w:ascii="Arial" w:hAnsi="Arial" w:cs="Arial"/>
          <w:sz w:val="22"/>
        </w:rPr>
        <w:t xml:space="preserve"> </w:t>
      </w:r>
      <w:proofErr w:type="spellStart"/>
      <w:r w:rsidRPr="00AA10F7">
        <w:rPr>
          <w:rFonts w:ascii="Arial" w:hAnsi="Arial" w:cs="Arial"/>
          <w:sz w:val="22"/>
        </w:rPr>
        <w:t>NaCl</w:t>
      </w:r>
      <w:proofErr w:type="spellEnd"/>
      <w:r w:rsidRPr="00AA10F7">
        <w:rPr>
          <w:rFonts w:ascii="Arial" w:hAnsi="Arial" w:cs="Arial"/>
          <w:sz w:val="22"/>
        </w:rPr>
        <w:t xml:space="preserve">, 15 </w:t>
      </w:r>
      <w:proofErr w:type="spellStart"/>
      <w:r w:rsidRPr="00AA10F7">
        <w:rPr>
          <w:rFonts w:ascii="Arial" w:hAnsi="Arial" w:cs="Arial"/>
          <w:sz w:val="22"/>
        </w:rPr>
        <w:t>mM</w:t>
      </w:r>
      <w:proofErr w:type="spellEnd"/>
      <w:r w:rsidRPr="00AA10F7">
        <w:rPr>
          <w:rFonts w:ascii="Arial" w:hAnsi="Arial" w:cs="Arial"/>
          <w:sz w:val="22"/>
        </w:rPr>
        <w:t xml:space="preserve"> imidazole, 1 </w:t>
      </w:r>
      <w:proofErr w:type="spellStart"/>
      <w:r w:rsidRPr="00AA10F7">
        <w:rPr>
          <w:rFonts w:ascii="Arial" w:hAnsi="Arial" w:cs="Arial"/>
          <w:sz w:val="22"/>
        </w:rPr>
        <w:t>mM</w:t>
      </w:r>
      <w:proofErr w:type="spellEnd"/>
      <w:r w:rsidRPr="00AA10F7">
        <w:rPr>
          <w:rFonts w:ascii="Arial" w:hAnsi="Arial" w:cs="Arial"/>
          <w:sz w:val="22"/>
        </w:rPr>
        <w:t xml:space="preserve"> </w:t>
      </w:r>
      <w:r w:rsidRPr="00AA10F7">
        <w:rPr>
          <w:rFonts w:ascii="Arial" w:hAnsi="Arial" w:cs="Arial"/>
          <w:sz w:val="22"/>
        </w:rPr>
        <w:sym w:font="Symbol" w:char="F062"/>
      </w:r>
      <w:r w:rsidRPr="00AA10F7">
        <w:rPr>
          <w:rFonts w:ascii="Arial" w:hAnsi="Arial" w:cs="Arial"/>
          <w:sz w:val="22"/>
        </w:rPr>
        <w:t>-ME.</w:t>
      </w:r>
    </w:p>
    <w:p w14:paraId="5005C083" w14:textId="77777777" w:rsidR="00605034" w:rsidRPr="00AA10F7" w:rsidRDefault="00605034" w:rsidP="00C84DA6">
      <w:pPr>
        <w:pStyle w:val="BodyText"/>
        <w:ind w:left="1440"/>
        <w:rPr>
          <w:rFonts w:ascii="Arial" w:hAnsi="Arial" w:cs="Arial"/>
          <w:sz w:val="22"/>
        </w:rPr>
      </w:pPr>
    </w:p>
    <w:p w14:paraId="07B74DCA" w14:textId="77777777" w:rsidR="00605034" w:rsidRPr="00AA10F7" w:rsidRDefault="00605034" w:rsidP="00C84DA6">
      <w:pPr>
        <w:pStyle w:val="BodyText"/>
        <w:numPr>
          <w:ilvl w:val="0"/>
          <w:numId w:val="18"/>
        </w:numPr>
        <w:rPr>
          <w:rFonts w:ascii="Arial" w:hAnsi="Arial" w:cs="Arial"/>
          <w:sz w:val="22"/>
        </w:rPr>
      </w:pPr>
      <w:r w:rsidRPr="00AA10F7">
        <w:rPr>
          <w:rFonts w:ascii="Arial" w:hAnsi="Arial" w:cs="Arial"/>
          <w:sz w:val="22"/>
        </w:rPr>
        <w:t xml:space="preserve">Elute PDE4D2 out with 20 </w:t>
      </w:r>
      <w:proofErr w:type="spellStart"/>
      <w:r w:rsidRPr="00AA10F7">
        <w:rPr>
          <w:rFonts w:ascii="Arial" w:hAnsi="Arial" w:cs="Arial"/>
          <w:sz w:val="22"/>
        </w:rPr>
        <w:t>mM</w:t>
      </w:r>
      <w:proofErr w:type="spellEnd"/>
      <w:r w:rsidRPr="00AA10F7">
        <w:rPr>
          <w:rFonts w:ascii="Arial" w:hAnsi="Arial" w:cs="Arial"/>
          <w:sz w:val="22"/>
        </w:rPr>
        <w:t xml:space="preserve"> </w:t>
      </w:r>
      <w:proofErr w:type="spellStart"/>
      <w:r w:rsidRPr="00AA10F7">
        <w:rPr>
          <w:rFonts w:ascii="Arial" w:hAnsi="Arial" w:cs="Arial"/>
          <w:sz w:val="22"/>
        </w:rPr>
        <w:t>Tris.base</w:t>
      </w:r>
      <w:proofErr w:type="spellEnd"/>
      <w:r w:rsidRPr="00AA10F7">
        <w:rPr>
          <w:rFonts w:ascii="Arial" w:hAnsi="Arial" w:cs="Arial"/>
          <w:sz w:val="22"/>
        </w:rPr>
        <w:t xml:space="preserve">, pH 8.0, 50 </w:t>
      </w:r>
      <w:proofErr w:type="spellStart"/>
      <w:r w:rsidRPr="00AA10F7">
        <w:rPr>
          <w:rFonts w:ascii="Arial" w:hAnsi="Arial" w:cs="Arial"/>
          <w:sz w:val="22"/>
        </w:rPr>
        <w:t>mM</w:t>
      </w:r>
      <w:proofErr w:type="spellEnd"/>
      <w:r w:rsidRPr="00AA10F7">
        <w:rPr>
          <w:rFonts w:ascii="Arial" w:hAnsi="Arial" w:cs="Arial"/>
          <w:sz w:val="22"/>
        </w:rPr>
        <w:t xml:space="preserve"> </w:t>
      </w:r>
      <w:proofErr w:type="spellStart"/>
      <w:r w:rsidRPr="00AA10F7">
        <w:rPr>
          <w:rFonts w:ascii="Arial" w:hAnsi="Arial" w:cs="Arial"/>
          <w:sz w:val="22"/>
        </w:rPr>
        <w:t>NaCl</w:t>
      </w:r>
      <w:proofErr w:type="spellEnd"/>
      <w:r w:rsidRPr="00AA10F7">
        <w:rPr>
          <w:rFonts w:ascii="Arial" w:hAnsi="Arial" w:cs="Arial"/>
          <w:sz w:val="22"/>
        </w:rPr>
        <w:t xml:space="preserve">, 100 </w:t>
      </w:r>
      <w:proofErr w:type="spellStart"/>
      <w:r w:rsidRPr="00AA10F7">
        <w:rPr>
          <w:rFonts w:ascii="Arial" w:hAnsi="Arial" w:cs="Arial"/>
          <w:sz w:val="22"/>
        </w:rPr>
        <w:t>mM</w:t>
      </w:r>
      <w:proofErr w:type="spellEnd"/>
      <w:r w:rsidRPr="00AA10F7">
        <w:rPr>
          <w:rFonts w:ascii="Arial" w:hAnsi="Arial" w:cs="Arial"/>
          <w:sz w:val="22"/>
        </w:rPr>
        <w:t xml:space="preserve"> imidazole, 1 </w:t>
      </w:r>
      <w:proofErr w:type="spellStart"/>
      <w:r w:rsidRPr="00AA10F7">
        <w:rPr>
          <w:rFonts w:ascii="Arial" w:hAnsi="Arial" w:cs="Arial"/>
          <w:sz w:val="22"/>
        </w:rPr>
        <w:t>mM</w:t>
      </w:r>
      <w:proofErr w:type="spellEnd"/>
      <w:r w:rsidRPr="00AA10F7">
        <w:rPr>
          <w:rFonts w:ascii="Arial" w:hAnsi="Arial" w:cs="Arial"/>
          <w:sz w:val="22"/>
        </w:rPr>
        <w:t xml:space="preserve"> </w:t>
      </w:r>
      <w:commentRangeStart w:id="10"/>
      <w:r w:rsidRPr="00AA10F7">
        <w:rPr>
          <w:rFonts w:ascii="Arial" w:hAnsi="Arial" w:cs="Arial"/>
          <w:sz w:val="22"/>
        </w:rPr>
        <w:sym w:font="Symbol" w:char="F062"/>
      </w:r>
      <w:r w:rsidRPr="00AA10F7">
        <w:rPr>
          <w:rFonts w:ascii="Arial" w:hAnsi="Arial" w:cs="Arial"/>
          <w:sz w:val="22"/>
        </w:rPr>
        <w:t xml:space="preserve">-ME. </w:t>
      </w:r>
      <w:commentRangeEnd w:id="10"/>
      <w:r w:rsidR="00BF12AB">
        <w:rPr>
          <w:rStyle w:val="CommentReference"/>
          <w:rFonts w:asciiTheme="minorHAnsi" w:eastAsiaTheme="minorHAnsi" w:hAnsiTheme="minorHAnsi" w:cstheme="minorBidi"/>
        </w:rPr>
        <w:commentReference w:id="10"/>
      </w:r>
    </w:p>
    <w:p w14:paraId="1E2FFCF3" w14:textId="77777777" w:rsidR="00605034" w:rsidRPr="00AA10F7" w:rsidRDefault="00605034" w:rsidP="00C84DA6">
      <w:pPr>
        <w:pStyle w:val="BodyText"/>
        <w:ind w:left="360"/>
        <w:rPr>
          <w:rFonts w:ascii="Arial" w:hAnsi="Arial" w:cs="Arial"/>
          <w:sz w:val="22"/>
        </w:rPr>
      </w:pPr>
    </w:p>
    <w:p w14:paraId="3207C374" w14:textId="77777777" w:rsidR="00605034" w:rsidRPr="00AA10F7" w:rsidRDefault="00605034" w:rsidP="00C84DA6">
      <w:pPr>
        <w:pStyle w:val="BodyText"/>
        <w:numPr>
          <w:ilvl w:val="0"/>
          <w:numId w:val="18"/>
        </w:numPr>
        <w:rPr>
          <w:rFonts w:ascii="Arial" w:hAnsi="Arial" w:cs="Arial"/>
          <w:sz w:val="22"/>
        </w:rPr>
      </w:pPr>
      <w:r w:rsidRPr="00AA10F7">
        <w:rPr>
          <w:rFonts w:ascii="Arial" w:hAnsi="Arial" w:cs="Arial"/>
          <w:sz w:val="22"/>
        </w:rPr>
        <w:t xml:space="preserve">Concentrate PDE4D (fractions 5-12) with </w:t>
      </w:r>
      <w:proofErr w:type="spellStart"/>
      <w:r w:rsidRPr="00AA10F7">
        <w:rPr>
          <w:rFonts w:ascii="Arial" w:hAnsi="Arial" w:cs="Arial"/>
          <w:sz w:val="22"/>
        </w:rPr>
        <w:t>Amicon</w:t>
      </w:r>
      <w:proofErr w:type="spellEnd"/>
      <w:r w:rsidRPr="00AA10F7">
        <w:rPr>
          <w:rFonts w:ascii="Arial" w:hAnsi="Arial" w:cs="Arial"/>
          <w:sz w:val="22"/>
        </w:rPr>
        <w:t xml:space="preserve"> YM30 to 10-20 ml. </w:t>
      </w:r>
    </w:p>
    <w:p w14:paraId="6EE2166C" w14:textId="77777777" w:rsidR="005F297A" w:rsidRPr="00AA10F7" w:rsidRDefault="005F297A" w:rsidP="00C84DA6">
      <w:pPr>
        <w:pStyle w:val="BodyText"/>
        <w:rPr>
          <w:rFonts w:ascii="Arial" w:hAnsi="Arial" w:cs="Arial"/>
          <w:sz w:val="22"/>
        </w:rPr>
      </w:pPr>
    </w:p>
    <w:p w14:paraId="728332E7" w14:textId="77777777" w:rsidR="00605034" w:rsidRPr="00AA10F7" w:rsidRDefault="00605034" w:rsidP="00C84DA6">
      <w:pPr>
        <w:pStyle w:val="BodyText"/>
        <w:numPr>
          <w:ilvl w:val="0"/>
          <w:numId w:val="18"/>
        </w:numPr>
        <w:rPr>
          <w:rFonts w:ascii="Arial" w:hAnsi="Arial" w:cs="Arial"/>
          <w:sz w:val="22"/>
        </w:rPr>
      </w:pPr>
      <w:r w:rsidRPr="00AA10F7">
        <w:rPr>
          <w:rFonts w:ascii="Arial" w:hAnsi="Arial" w:cs="Arial"/>
          <w:sz w:val="22"/>
        </w:rPr>
        <w:t xml:space="preserve">Dialyze against 1 liter 20 </w:t>
      </w:r>
      <w:proofErr w:type="spellStart"/>
      <w:r w:rsidRPr="00AA10F7">
        <w:rPr>
          <w:rFonts w:ascii="Arial" w:hAnsi="Arial" w:cs="Arial"/>
          <w:sz w:val="22"/>
        </w:rPr>
        <w:t>mM</w:t>
      </w:r>
      <w:proofErr w:type="spellEnd"/>
      <w:r w:rsidRPr="00AA10F7">
        <w:rPr>
          <w:rFonts w:ascii="Arial" w:hAnsi="Arial" w:cs="Arial"/>
          <w:sz w:val="22"/>
        </w:rPr>
        <w:t xml:space="preserve"> </w:t>
      </w:r>
      <w:proofErr w:type="spellStart"/>
      <w:r w:rsidRPr="00AA10F7">
        <w:rPr>
          <w:rFonts w:ascii="Arial" w:hAnsi="Arial" w:cs="Arial"/>
          <w:sz w:val="22"/>
        </w:rPr>
        <w:t>Tris.base</w:t>
      </w:r>
      <w:proofErr w:type="spellEnd"/>
      <w:r w:rsidRPr="00AA10F7">
        <w:rPr>
          <w:rFonts w:ascii="Arial" w:hAnsi="Arial" w:cs="Arial"/>
          <w:sz w:val="22"/>
        </w:rPr>
        <w:t xml:space="preserve">, pH 7.5, 50 </w:t>
      </w:r>
      <w:proofErr w:type="spellStart"/>
      <w:r w:rsidRPr="00AA10F7">
        <w:rPr>
          <w:rFonts w:ascii="Arial" w:hAnsi="Arial" w:cs="Arial"/>
          <w:sz w:val="22"/>
        </w:rPr>
        <w:t>mM</w:t>
      </w:r>
      <w:proofErr w:type="spellEnd"/>
      <w:r w:rsidRPr="00AA10F7">
        <w:rPr>
          <w:rFonts w:ascii="Arial" w:hAnsi="Arial" w:cs="Arial"/>
          <w:sz w:val="22"/>
        </w:rPr>
        <w:t xml:space="preserve"> </w:t>
      </w:r>
      <w:proofErr w:type="spellStart"/>
      <w:r w:rsidRPr="00AA10F7">
        <w:rPr>
          <w:rFonts w:ascii="Arial" w:hAnsi="Arial" w:cs="Arial"/>
          <w:sz w:val="22"/>
        </w:rPr>
        <w:t>NaCl</w:t>
      </w:r>
      <w:proofErr w:type="spellEnd"/>
      <w:r w:rsidRPr="00AA10F7">
        <w:rPr>
          <w:rFonts w:ascii="Arial" w:hAnsi="Arial" w:cs="Arial"/>
          <w:sz w:val="22"/>
        </w:rPr>
        <w:t xml:space="preserve">, 2.5 </w:t>
      </w:r>
      <w:proofErr w:type="spellStart"/>
      <w:r w:rsidRPr="00AA10F7">
        <w:rPr>
          <w:rFonts w:ascii="Arial" w:hAnsi="Arial" w:cs="Arial"/>
          <w:sz w:val="22"/>
        </w:rPr>
        <w:t>mM</w:t>
      </w:r>
      <w:proofErr w:type="spellEnd"/>
      <w:r w:rsidRPr="00AA10F7">
        <w:rPr>
          <w:rFonts w:ascii="Arial" w:hAnsi="Arial" w:cs="Arial"/>
          <w:sz w:val="22"/>
        </w:rPr>
        <w:t xml:space="preserve"> CaCl</w:t>
      </w:r>
      <w:r w:rsidRPr="00AA10F7">
        <w:rPr>
          <w:rFonts w:ascii="Arial" w:hAnsi="Arial" w:cs="Arial"/>
          <w:sz w:val="22"/>
          <w:vertAlign w:val="subscript"/>
        </w:rPr>
        <w:t>2</w:t>
      </w:r>
      <w:r w:rsidRPr="00AA10F7">
        <w:rPr>
          <w:rFonts w:ascii="Arial" w:hAnsi="Arial" w:cs="Arial"/>
          <w:sz w:val="22"/>
        </w:rPr>
        <w:t xml:space="preserve">, </w:t>
      </w:r>
      <w:proofErr w:type="gramStart"/>
      <w:r w:rsidRPr="00AA10F7">
        <w:rPr>
          <w:rFonts w:ascii="Arial" w:hAnsi="Arial" w:cs="Arial"/>
          <w:sz w:val="22"/>
        </w:rPr>
        <w:t xml:space="preserve">1 </w:t>
      </w:r>
      <w:proofErr w:type="spellStart"/>
      <w:r w:rsidRPr="00AA10F7">
        <w:rPr>
          <w:rFonts w:ascii="Arial" w:hAnsi="Arial" w:cs="Arial"/>
          <w:sz w:val="22"/>
        </w:rPr>
        <w:t>mM</w:t>
      </w:r>
      <w:proofErr w:type="spellEnd"/>
      <w:r w:rsidRPr="00AA10F7">
        <w:rPr>
          <w:rFonts w:ascii="Arial" w:hAnsi="Arial" w:cs="Arial"/>
          <w:sz w:val="22"/>
        </w:rPr>
        <w:t xml:space="preserve"> </w:t>
      </w:r>
      <w:r w:rsidRPr="00AA10F7">
        <w:rPr>
          <w:rFonts w:ascii="Arial" w:hAnsi="Arial" w:cs="Arial"/>
          <w:sz w:val="22"/>
        </w:rPr>
        <w:sym w:font="Symbol" w:char="F062"/>
      </w:r>
      <w:r w:rsidRPr="00AA10F7">
        <w:rPr>
          <w:rFonts w:ascii="Arial" w:hAnsi="Arial" w:cs="Arial"/>
          <w:sz w:val="22"/>
        </w:rPr>
        <w:t>-ME</w:t>
      </w:r>
      <w:proofErr w:type="gramEnd"/>
      <w:r w:rsidRPr="00AA10F7">
        <w:rPr>
          <w:rFonts w:ascii="Arial" w:hAnsi="Arial" w:cs="Arial"/>
          <w:sz w:val="22"/>
        </w:rPr>
        <w:t xml:space="preserve"> for 1 hour.</w:t>
      </w:r>
    </w:p>
    <w:p w14:paraId="2E44C9EC" w14:textId="77777777" w:rsidR="00605034" w:rsidRPr="00AA10F7" w:rsidRDefault="00605034" w:rsidP="00C84DA6">
      <w:pPr>
        <w:spacing w:after="0" w:line="240" w:lineRule="auto"/>
        <w:jc w:val="center"/>
        <w:rPr>
          <w:rFonts w:ascii="Arial" w:hAnsi="Arial" w:cs="Arial"/>
          <w:b/>
          <w:szCs w:val="24"/>
        </w:rPr>
      </w:pPr>
    </w:p>
    <w:p w14:paraId="20031BE8" w14:textId="77777777" w:rsidR="00605034" w:rsidRPr="00AA10F7" w:rsidRDefault="00605034" w:rsidP="00C84DA6">
      <w:pPr>
        <w:spacing w:after="0" w:line="240" w:lineRule="auto"/>
        <w:ind w:left="360"/>
        <w:jc w:val="center"/>
        <w:rPr>
          <w:rFonts w:ascii="Arial" w:hAnsi="Arial" w:cs="Arial"/>
          <w:b/>
          <w:sz w:val="24"/>
          <w:szCs w:val="24"/>
        </w:rPr>
      </w:pPr>
      <w:r w:rsidRPr="00AA10F7">
        <w:rPr>
          <w:rFonts w:ascii="Arial" w:hAnsi="Arial" w:cs="Arial"/>
          <w:b/>
          <w:sz w:val="24"/>
          <w:szCs w:val="24"/>
        </w:rPr>
        <w:t>Thrombin Digestion</w:t>
      </w:r>
    </w:p>
    <w:p w14:paraId="32525D76" w14:textId="77777777" w:rsidR="00605034" w:rsidRPr="00AA10F7" w:rsidRDefault="00605034" w:rsidP="00C84DA6">
      <w:pPr>
        <w:spacing w:after="0" w:line="240" w:lineRule="auto"/>
        <w:jc w:val="center"/>
        <w:rPr>
          <w:rFonts w:ascii="Arial" w:hAnsi="Arial" w:cs="Arial"/>
          <w:b/>
          <w:szCs w:val="24"/>
        </w:rPr>
      </w:pPr>
    </w:p>
    <w:p w14:paraId="1CD84AF7" w14:textId="77777777" w:rsidR="00605034" w:rsidRPr="00AA10F7" w:rsidRDefault="00605034" w:rsidP="00C84DA6">
      <w:pPr>
        <w:pStyle w:val="BodyText"/>
        <w:numPr>
          <w:ilvl w:val="0"/>
          <w:numId w:val="19"/>
        </w:numPr>
        <w:rPr>
          <w:rFonts w:ascii="Arial" w:hAnsi="Arial" w:cs="Arial"/>
          <w:sz w:val="22"/>
        </w:rPr>
      </w:pPr>
      <w:r w:rsidRPr="00AA10F7">
        <w:rPr>
          <w:rFonts w:ascii="Arial" w:hAnsi="Arial" w:cs="Arial"/>
          <w:sz w:val="22"/>
        </w:rPr>
        <w:t>Combine PDE4D2 fractions 5-12, add 2mM CaCl</w:t>
      </w:r>
      <w:r w:rsidRPr="00AA10F7">
        <w:rPr>
          <w:rFonts w:ascii="Arial" w:hAnsi="Arial" w:cs="Arial"/>
          <w:sz w:val="22"/>
          <w:vertAlign w:val="subscript"/>
        </w:rPr>
        <w:t>2</w:t>
      </w:r>
      <w:r w:rsidRPr="00AA10F7">
        <w:rPr>
          <w:rFonts w:ascii="Arial" w:hAnsi="Arial" w:cs="Arial"/>
          <w:sz w:val="22"/>
        </w:rPr>
        <w:t xml:space="preserve"> 5 </w:t>
      </w:r>
      <w:r w:rsidRPr="00AA10F7">
        <w:rPr>
          <w:rFonts w:ascii="Arial" w:hAnsi="Arial" w:cs="Arial"/>
          <w:sz w:val="22"/>
        </w:rPr>
        <w:sym w:font="Symbol" w:char="F06C"/>
      </w:r>
      <w:r w:rsidRPr="00AA10F7">
        <w:rPr>
          <w:rFonts w:ascii="Arial" w:hAnsi="Arial" w:cs="Arial"/>
          <w:sz w:val="22"/>
        </w:rPr>
        <w:t xml:space="preserve"> 14 mg/ml thrombin (</w:t>
      </w:r>
      <w:proofErr w:type="spellStart"/>
      <w:r w:rsidRPr="00AA10F7">
        <w:rPr>
          <w:rFonts w:ascii="Arial" w:hAnsi="Arial" w:cs="Arial"/>
          <w:sz w:val="22"/>
        </w:rPr>
        <w:t>Haematologic</w:t>
      </w:r>
      <w:proofErr w:type="spellEnd"/>
      <w:r w:rsidRPr="00AA10F7">
        <w:rPr>
          <w:rFonts w:ascii="Arial" w:hAnsi="Arial" w:cs="Arial"/>
          <w:sz w:val="22"/>
        </w:rPr>
        <w:t xml:space="preserve"> Tech. Inc) and oscillate at room temperature for digestion of one hour. </w:t>
      </w:r>
    </w:p>
    <w:p w14:paraId="30C0AA11" w14:textId="77777777" w:rsidR="00605034" w:rsidRPr="00AA10F7" w:rsidRDefault="00605034" w:rsidP="00C84DA6">
      <w:pPr>
        <w:pStyle w:val="BodyText"/>
        <w:ind w:left="360"/>
        <w:rPr>
          <w:rFonts w:ascii="Arial" w:hAnsi="Arial" w:cs="Arial"/>
          <w:sz w:val="22"/>
        </w:rPr>
      </w:pPr>
    </w:p>
    <w:p w14:paraId="6A491AD3" w14:textId="77777777" w:rsidR="00605034" w:rsidRPr="00AA10F7" w:rsidRDefault="00605034" w:rsidP="00C84DA6">
      <w:pPr>
        <w:pStyle w:val="BodyText"/>
        <w:numPr>
          <w:ilvl w:val="0"/>
          <w:numId w:val="19"/>
        </w:numPr>
        <w:rPr>
          <w:rFonts w:ascii="Arial" w:hAnsi="Arial" w:cs="Arial"/>
          <w:sz w:val="22"/>
        </w:rPr>
      </w:pPr>
      <w:r w:rsidRPr="00AA10F7">
        <w:rPr>
          <w:rFonts w:ascii="Arial" w:hAnsi="Arial" w:cs="Arial"/>
          <w:sz w:val="22"/>
        </w:rPr>
        <w:t xml:space="preserve">Add 1 </w:t>
      </w:r>
      <w:proofErr w:type="spellStart"/>
      <w:r w:rsidRPr="00AA10F7">
        <w:rPr>
          <w:rFonts w:ascii="Arial" w:hAnsi="Arial" w:cs="Arial"/>
          <w:sz w:val="22"/>
        </w:rPr>
        <w:t>mM</w:t>
      </w:r>
      <w:proofErr w:type="spellEnd"/>
      <w:r w:rsidRPr="00AA10F7">
        <w:rPr>
          <w:rFonts w:ascii="Arial" w:hAnsi="Arial" w:cs="Arial"/>
          <w:sz w:val="22"/>
        </w:rPr>
        <w:t xml:space="preserve"> EDTA to stop the cleavage.</w:t>
      </w:r>
    </w:p>
    <w:p w14:paraId="119709E4" w14:textId="77777777" w:rsidR="00605034" w:rsidRDefault="00605034" w:rsidP="00C84DA6">
      <w:pPr>
        <w:pStyle w:val="ListParagraph"/>
        <w:spacing w:after="0" w:line="240" w:lineRule="auto"/>
        <w:ind w:left="360"/>
        <w:rPr>
          <w:rFonts w:ascii="Arial" w:hAnsi="Arial" w:cs="Arial"/>
          <w:sz w:val="24"/>
          <w:szCs w:val="24"/>
        </w:rPr>
      </w:pPr>
    </w:p>
    <w:p w14:paraId="6A631F41" w14:textId="77777777" w:rsidR="00AA10F7" w:rsidRDefault="00AA10F7" w:rsidP="00C84DA6">
      <w:pPr>
        <w:pStyle w:val="ListParagraph"/>
        <w:spacing w:after="0" w:line="240" w:lineRule="auto"/>
        <w:ind w:left="360"/>
        <w:rPr>
          <w:rFonts w:ascii="Arial" w:hAnsi="Arial" w:cs="Arial"/>
          <w:sz w:val="24"/>
          <w:szCs w:val="24"/>
        </w:rPr>
      </w:pPr>
    </w:p>
    <w:p w14:paraId="77B2FFFD" w14:textId="77777777" w:rsidR="00AA10F7" w:rsidRPr="005F297A" w:rsidRDefault="00AA10F7" w:rsidP="00C84DA6">
      <w:pPr>
        <w:pStyle w:val="ListParagraph"/>
        <w:spacing w:after="0" w:line="240" w:lineRule="auto"/>
        <w:ind w:left="360"/>
        <w:rPr>
          <w:rFonts w:ascii="Arial" w:hAnsi="Arial" w:cs="Arial"/>
          <w:sz w:val="24"/>
          <w:szCs w:val="24"/>
        </w:rPr>
      </w:pPr>
      <w:commentRangeStart w:id="11"/>
    </w:p>
    <w:p w14:paraId="29138506" w14:textId="77777777" w:rsidR="00605034" w:rsidRPr="00AA10F7" w:rsidRDefault="00605034" w:rsidP="00AA10F7">
      <w:pPr>
        <w:spacing w:after="0" w:line="240" w:lineRule="auto"/>
        <w:ind w:left="360"/>
        <w:jc w:val="center"/>
        <w:rPr>
          <w:rFonts w:ascii="Arial" w:hAnsi="Arial" w:cs="Arial"/>
          <w:b/>
          <w:sz w:val="24"/>
          <w:szCs w:val="24"/>
        </w:rPr>
      </w:pPr>
      <w:r w:rsidRPr="00AA10F7">
        <w:rPr>
          <w:rFonts w:ascii="Arial" w:hAnsi="Arial" w:cs="Arial"/>
          <w:b/>
          <w:sz w:val="24"/>
          <w:szCs w:val="24"/>
        </w:rPr>
        <w:t>Q-</w:t>
      </w:r>
      <w:proofErr w:type="spellStart"/>
      <w:r w:rsidRPr="00AA10F7">
        <w:rPr>
          <w:rFonts w:ascii="Arial" w:hAnsi="Arial" w:cs="Arial"/>
          <w:b/>
          <w:sz w:val="24"/>
          <w:szCs w:val="24"/>
        </w:rPr>
        <w:t>Sepharose</w:t>
      </w:r>
      <w:proofErr w:type="spellEnd"/>
      <w:r w:rsidRPr="00AA10F7">
        <w:rPr>
          <w:rFonts w:ascii="Arial" w:hAnsi="Arial" w:cs="Arial"/>
          <w:b/>
          <w:sz w:val="24"/>
          <w:szCs w:val="24"/>
        </w:rPr>
        <w:t xml:space="preserve"> column</w:t>
      </w:r>
    </w:p>
    <w:p w14:paraId="6CE2F13F" w14:textId="77777777" w:rsidR="005F297A" w:rsidRPr="005F297A" w:rsidRDefault="005F297A" w:rsidP="00C84DA6">
      <w:pPr>
        <w:spacing w:after="0" w:line="240" w:lineRule="auto"/>
        <w:jc w:val="center"/>
        <w:rPr>
          <w:rFonts w:ascii="Arial" w:hAnsi="Arial" w:cs="Arial"/>
          <w:b/>
          <w:sz w:val="24"/>
          <w:szCs w:val="24"/>
        </w:rPr>
      </w:pPr>
    </w:p>
    <w:p w14:paraId="594DF552" w14:textId="77777777" w:rsidR="005F297A" w:rsidRPr="00AA10F7" w:rsidRDefault="005F297A" w:rsidP="00C84DA6">
      <w:pPr>
        <w:pStyle w:val="ListParagraph"/>
        <w:numPr>
          <w:ilvl w:val="0"/>
          <w:numId w:val="19"/>
        </w:numPr>
        <w:spacing w:after="0" w:line="240" w:lineRule="auto"/>
        <w:rPr>
          <w:rFonts w:ascii="Arial" w:hAnsi="Arial" w:cs="Arial"/>
          <w:szCs w:val="24"/>
        </w:rPr>
      </w:pPr>
      <w:r w:rsidRPr="00AA10F7">
        <w:rPr>
          <w:rFonts w:ascii="Arial" w:hAnsi="Arial" w:cs="Arial"/>
          <w:szCs w:val="24"/>
        </w:rPr>
        <w:t>Load into a Q-</w:t>
      </w:r>
      <w:proofErr w:type="spellStart"/>
      <w:r w:rsidRPr="00AA10F7">
        <w:rPr>
          <w:rFonts w:ascii="Arial" w:hAnsi="Arial" w:cs="Arial"/>
          <w:szCs w:val="24"/>
        </w:rPr>
        <w:t>sepharose</w:t>
      </w:r>
      <w:proofErr w:type="spellEnd"/>
      <w:r w:rsidRPr="00AA10F7">
        <w:rPr>
          <w:rFonts w:ascii="Arial" w:hAnsi="Arial" w:cs="Arial"/>
          <w:szCs w:val="24"/>
        </w:rPr>
        <w:t xml:space="preserve"> column (</w:t>
      </w:r>
      <w:r w:rsidRPr="00AA10F7">
        <w:rPr>
          <w:szCs w:val="24"/>
        </w:rPr>
        <w:sym w:font="Symbol" w:char="F066"/>
      </w:r>
      <w:r w:rsidRPr="00AA10F7">
        <w:rPr>
          <w:rFonts w:ascii="Arial" w:hAnsi="Arial" w:cs="Arial"/>
          <w:szCs w:val="24"/>
        </w:rPr>
        <w:t xml:space="preserve">2.5 x 8 cm). </w:t>
      </w:r>
    </w:p>
    <w:p w14:paraId="1EC93950" w14:textId="77777777" w:rsidR="005F297A" w:rsidRPr="00AA10F7" w:rsidRDefault="005F297A" w:rsidP="00C84DA6">
      <w:pPr>
        <w:spacing w:after="0" w:line="240" w:lineRule="auto"/>
        <w:rPr>
          <w:rFonts w:ascii="Arial" w:hAnsi="Arial" w:cs="Arial"/>
          <w:szCs w:val="24"/>
        </w:rPr>
      </w:pPr>
    </w:p>
    <w:p w14:paraId="28A86278" w14:textId="77777777" w:rsidR="005F297A" w:rsidRPr="00AA10F7" w:rsidRDefault="005F297A" w:rsidP="00C84DA6">
      <w:pPr>
        <w:pStyle w:val="ListParagraph"/>
        <w:numPr>
          <w:ilvl w:val="0"/>
          <w:numId w:val="19"/>
        </w:numPr>
        <w:spacing w:after="0" w:line="240" w:lineRule="auto"/>
        <w:rPr>
          <w:rFonts w:ascii="Arial" w:hAnsi="Arial" w:cs="Arial"/>
          <w:szCs w:val="24"/>
        </w:rPr>
      </w:pPr>
      <w:r w:rsidRPr="00AA10F7">
        <w:rPr>
          <w:rFonts w:ascii="Arial" w:hAnsi="Arial" w:cs="Arial"/>
          <w:szCs w:val="24"/>
        </w:rPr>
        <w:t xml:space="preserve">Wash the column with 200 ml of 20 </w:t>
      </w:r>
      <w:proofErr w:type="spellStart"/>
      <w:r w:rsidRPr="00AA10F7">
        <w:rPr>
          <w:rFonts w:ascii="Arial" w:hAnsi="Arial" w:cs="Arial"/>
          <w:szCs w:val="24"/>
        </w:rPr>
        <w:t>mM</w:t>
      </w:r>
      <w:proofErr w:type="spellEnd"/>
      <w:r w:rsidRPr="00AA10F7">
        <w:rPr>
          <w:rFonts w:ascii="Arial" w:hAnsi="Arial" w:cs="Arial"/>
          <w:szCs w:val="24"/>
        </w:rPr>
        <w:t xml:space="preserve"> </w:t>
      </w:r>
      <w:proofErr w:type="spellStart"/>
      <w:r w:rsidRPr="00AA10F7">
        <w:rPr>
          <w:rFonts w:ascii="Arial" w:hAnsi="Arial" w:cs="Arial"/>
          <w:szCs w:val="24"/>
        </w:rPr>
        <w:t>Tris.base</w:t>
      </w:r>
      <w:proofErr w:type="spellEnd"/>
      <w:r w:rsidRPr="00AA10F7">
        <w:rPr>
          <w:rFonts w:ascii="Arial" w:hAnsi="Arial" w:cs="Arial"/>
          <w:szCs w:val="24"/>
        </w:rPr>
        <w:t xml:space="preserve">, pH 7.5, 200 </w:t>
      </w:r>
      <w:proofErr w:type="spellStart"/>
      <w:r w:rsidRPr="00AA10F7">
        <w:rPr>
          <w:rFonts w:ascii="Arial" w:hAnsi="Arial" w:cs="Arial"/>
          <w:szCs w:val="24"/>
        </w:rPr>
        <w:t>mM</w:t>
      </w:r>
      <w:proofErr w:type="spellEnd"/>
      <w:r w:rsidRPr="00AA10F7">
        <w:rPr>
          <w:rFonts w:ascii="Arial" w:hAnsi="Arial" w:cs="Arial"/>
          <w:szCs w:val="24"/>
        </w:rPr>
        <w:t xml:space="preserve"> </w:t>
      </w:r>
      <w:proofErr w:type="spellStart"/>
      <w:r w:rsidRPr="00AA10F7">
        <w:rPr>
          <w:rFonts w:ascii="Arial" w:hAnsi="Arial" w:cs="Arial"/>
          <w:szCs w:val="24"/>
        </w:rPr>
        <w:t>NaCl</w:t>
      </w:r>
      <w:proofErr w:type="spellEnd"/>
      <w:r w:rsidRPr="00AA10F7">
        <w:rPr>
          <w:rFonts w:ascii="Arial" w:hAnsi="Arial" w:cs="Arial"/>
          <w:szCs w:val="24"/>
        </w:rPr>
        <w:t xml:space="preserve">, 1 </w:t>
      </w:r>
      <w:proofErr w:type="spellStart"/>
      <w:r w:rsidRPr="00AA10F7">
        <w:rPr>
          <w:rFonts w:ascii="Arial" w:hAnsi="Arial" w:cs="Arial"/>
          <w:szCs w:val="24"/>
        </w:rPr>
        <w:t>mM</w:t>
      </w:r>
      <w:proofErr w:type="spellEnd"/>
      <w:r w:rsidRPr="00AA10F7">
        <w:rPr>
          <w:rFonts w:ascii="Arial" w:hAnsi="Arial" w:cs="Arial"/>
          <w:szCs w:val="24"/>
        </w:rPr>
        <w:t xml:space="preserve"> </w:t>
      </w:r>
      <w:r w:rsidRPr="00AA10F7">
        <w:rPr>
          <w:szCs w:val="24"/>
        </w:rPr>
        <w:sym w:font="Symbol" w:char="F062"/>
      </w:r>
      <w:r w:rsidRPr="00AA10F7">
        <w:rPr>
          <w:rFonts w:ascii="Arial" w:hAnsi="Arial" w:cs="Arial"/>
          <w:szCs w:val="24"/>
        </w:rPr>
        <w:t xml:space="preserve">-ME, 1 </w:t>
      </w:r>
      <w:proofErr w:type="spellStart"/>
      <w:r w:rsidRPr="00AA10F7">
        <w:rPr>
          <w:rFonts w:ascii="Arial" w:hAnsi="Arial" w:cs="Arial"/>
          <w:szCs w:val="24"/>
        </w:rPr>
        <w:t>mM</w:t>
      </w:r>
      <w:proofErr w:type="spellEnd"/>
      <w:r w:rsidRPr="00AA10F7">
        <w:rPr>
          <w:rFonts w:ascii="Arial" w:hAnsi="Arial" w:cs="Arial"/>
          <w:szCs w:val="24"/>
        </w:rPr>
        <w:t xml:space="preserve"> EDTA, and elute it with the same buffer but 400 </w:t>
      </w:r>
      <w:proofErr w:type="spellStart"/>
      <w:r w:rsidRPr="00AA10F7">
        <w:rPr>
          <w:rFonts w:ascii="Arial" w:hAnsi="Arial" w:cs="Arial"/>
          <w:szCs w:val="24"/>
        </w:rPr>
        <w:t>mM</w:t>
      </w:r>
      <w:proofErr w:type="spellEnd"/>
      <w:r w:rsidRPr="00AA10F7">
        <w:rPr>
          <w:rFonts w:ascii="Arial" w:hAnsi="Arial" w:cs="Arial"/>
          <w:szCs w:val="24"/>
        </w:rPr>
        <w:t xml:space="preserve"> </w:t>
      </w:r>
      <w:proofErr w:type="spellStart"/>
      <w:r w:rsidRPr="00AA10F7">
        <w:rPr>
          <w:rFonts w:ascii="Arial" w:hAnsi="Arial" w:cs="Arial"/>
          <w:szCs w:val="24"/>
        </w:rPr>
        <w:t>NaCl</w:t>
      </w:r>
      <w:proofErr w:type="spellEnd"/>
      <w:r w:rsidRPr="00AA10F7">
        <w:rPr>
          <w:rFonts w:ascii="Arial" w:hAnsi="Arial" w:cs="Arial"/>
          <w:szCs w:val="24"/>
        </w:rPr>
        <w:t xml:space="preserve">. </w:t>
      </w:r>
    </w:p>
    <w:p w14:paraId="5ED6561B" w14:textId="77777777" w:rsidR="005F297A" w:rsidRPr="00AA10F7" w:rsidRDefault="005F297A" w:rsidP="00C84DA6">
      <w:pPr>
        <w:spacing w:after="0" w:line="240" w:lineRule="auto"/>
        <w:rPr>
          <w:rFonts w:ascii="Arial" w:hAnsi="Arial" w:cs="Arial"/>
          <w:szCs w:val="24"/>
        </w:rPr>
      </w:pPr>
    </w:p>
    <w:p w14:paraId="5FB232B5" w14:textId="77777777" w:rsidR="00605034" w:rsidRPr="00AA10F7" w:rsidRDefault="005F297A" w:rsidP="00C84DA6">
      <w:pPr>
        <w:pStyle w:val="ListParagraph"/>
        <w:numPr>
          <w:ilvl w:val="0"/>
          <w:numId w:val="19"/>
        </w:numPr>
        <w:spacing w:after="0" w:line="240" w:lineRule="auto"/>
        <w:rPr>
          <w:rFonts w:ascii="Arial" w:hAnsi="Arial" w:cs="Arial"/>
          <w:szCs w:val="24"/>
        </w:rPr>
      </w:pPr>
      <w:r w:rsidRPr="00AA10F7">
        <w:rPr>
          <w:rFonts w:ascii="Arial" w:hAnsi="Arial" w:cs="Arial"/>
          <w:szCs w:val="24"/>
        </w:rPr>
        <w:t xml:space="preserve">Concentrate PDE4D2 with </w:t>
      </w:r>
      <w:proofErr w:type="spellStart"/>
      <w:r w:rsidRPr="00AA10F7">
        <w:rPr>
          <w:rFonts w:ascii="Arial" w:hAnsi="Arial" w:cs="Arial"/>
          <w:szCs w:val="24"/>
        </w:rPr>
        <w:t>Amicon</w:t>
      </w:r>
      <w:proofErr w:type="spellEnd"/>
      <w:r w:rsidRPr="00AA10F7">
        <w:rPr>
          <w:rFonts w:ascii="Arial" w:hAnsi="Arial" w:cs="Arial"/>
          <w:szCs w:val="24"/>
        </w:rPr>
        <w:t xml:space="preserve"> YM30 to about 10 ml.</w:t>
      </w:r>
    </w:p>
    <w:p w14:paraId="52502EFB" w14:textId="77777777" w:rsidR="00605034" w:rsidRPr="005F297A" w:rsidRDefault="00605034" w:rsidP="00C84DA6">
      <w:pPr>
        <w:spacing w:after="0" w:line="240" w:lineRule="auto"/>
        <w:rPr>
          <w:rFonts w:ascii="Arial" w:hAnsi="Arial" w:cs="Arial"/>
          <w:sz w:val="24"/>
          <w:szCs w:val="24"/>
        </w:rPr>
      </w:pPr>
    </w:p>
    <w:p w14:paraId="69273C3B" w14:textId="77777777" w:rsidR="005F297A" w:rsidRPr="005F297A" w:rsidRDefault="005F297A" w:rsidP="00C84DA6">
      <w:pPr>
        <w:spacing w:after="0" w:line="240" w:lineRule="auto"/>
        <w:ind w:left="360"/>
        <w:jc w:val="center"/>
        <w:rPr>
          <w:rFonts w:ascii="Arial" w:hAnsi="Arial" w:cs="Arial"/>
          <w:b/>
          <w:sz w:val="24"/>
          <w:szCs w:val="24"/>
        </w:rPr>
      </w:pPr>
      <w:proofErr w:type="spellStart"/>
      <w:r w:rsidRPr="005F297A">
        <w:rPr>
          <w:rFonts w:ascii="Arial" w:hAnsi="Arial" w:cs="Arial"/>
          <w:b/>
          <w:sz w:val="24"/>
          <w:szCs w:val="24"/>
        </w:rPr>
        <w:t>Sepharyl</w:t>
      </w:r>
      <w:proofErr w:type="spellEnd"/>
      <w:r w:rsidRPr="005F297A">
        <w:rPr>
          <w:rFonts w:ascii="Arial" w:hAnsi="Arial" w:cs="Arial"/>
          <w:b/>
          <w:sz w:val="24"/>
          <w:szCs w:val="24"/>
        </w:rPr>
        <w:t xml:space="preserve"> S300 column</w:t>
      </w:r>
    </w:p>
    <w:p w14:paraId="213E969A" w14:textId="77777777" w:rsidR="005F297A" w:rsidRPr="005F297A" w:rsidRDefault="005F297A" w:rsidP="00C84DA6">
      <w:pPr>
        <w:spacing w:after="0" w:line="240" w:lineRule="auto"/>
        <w:jc w:val="center"/>
        <w:rPr>
          <w:rFonts w:ascii="Arial" w:hAnsi="Arial" w:cs="Arial"/>
          <w:b/>
          <w:sz w:val="24"/>
          <w:szCs w:val="24"/>
        </w:rPr>
      </w:pPr>
    </w:p>
    <w:p w14:paraId="79244C63" w14:textId="77777777" w:rsidR="005F297A" w:rsidRPr="005F297A" w:rsidRDefault="005F297A" w:rsidP="00C84DA6">
      <w:pPr>
        <w:spacing w:after="0" w:line="240" w:lineRule="auto"/>
        <w:rPr>
          <w:rFonts w:ascii="Arial" w:hAnsi="Arial" w:cs="Arial"/>
          <w:sz w:val="24"/>
          <w:szCs w:val="24"/>
        </w:rPr>
      </w:pPr>
    </w:p>
    <w:p w14:paraId="009365E2" w14:textId="77777777" w:rsidR="005F297A" w:rsidRPr="00AA10F7" w:rsidRDefault="005F297A" w:rsidP="00C84DA6">
      <w:pPr>
        <w:pStyle w:val="ListParagraph"/>
        <w:numPr>
          <w:ilvl w:val="0"/>
          <w:numId w:val="13"/>
        </w:numPr>
        <w:spacing w:after="0" w:line="240" w:lineRule="auto"/>
        <w:rPr>
          <w:rFonts w:ascii="Arial" w:hAnsi="Arial" w:cs="Arial"/>
          <w:szCs w:val="24"/>
        </w:rPr>
      </w:pPr>
      <w:r w:rsidRPr="00AA10F7">
        <w:rPr>
          <w:rFonts w:ascii="Arial" w:hAnsi="Arial" w:cs="Arial"/>
          <w:szCs w:val="24"/>
        </w:rPr>
        <w:t xml:space="preserve">Load the concentrated fractions into </w:t>
      </w:r>
      <w:proofErr w:type="spellStart"/>
      <w:r w:rsidRPr="00AA10F7">
        <w:rPr>
          <w:rFonts w:ascii="Arial" w:hAnsi="Arial" w:cs="Arial"/>
          <w:szCs w:val="24"/>
        </w:rPr>
        <w:t>Sepharyl</w:t>
      </w:r>
      <w:proofErr w:type="spellEnd"/>
      <w:r w:rsidRPr="00AA10F7">
        <w:rPr>
          <w:rFonts w:ascii="Arial" w:hAnsi="Arial" w:cs="Arial"/>
          <w:szCs w:val="24"/>
        </w:rPr>
        <w:t xml:space="preserve"> S300 column (</w:t>
      </w:r>
      <w:r w:rsidRPr="00AA10F7">
        <w:rPr>
          <w:szCs w:val="24"/>
        </w:rPr>
        <w:sym w:font="Symbol" w:char="F066"/>
      </w:r>
      <w:r w:rsidRPr="00AA10F7">
        <w:rPr>
          <w:rFonts w:ascii="Arial" w:hAnsi="Arial" w:cs="Arial"/>
          <w:szCs w:val="24"/>
        </w:rPr>
        <w:t>2.5 x 95 cm).</w:t>
      </w:r>
    </w:p>
    <w:p w14:paraId="31B84294" w14:textId="77777777" w:rsidR="005F297A" w:rsidRPr="00AA10F7" w:rsidRDefault="005F297A" w:rsidP="00C84DA6">
      <w:pPr>
        <w:pStyle w:val="ListParagraph"/>
        <w:spacing w:after="0" w:line="240" w:lineRule="auto"/>
        <w:rPr>
          <w:rFonts w:ascii="Arial" w:hAnsi="Arial" w:cs="Arial"/>
          <w:szCs w:val="24"/>
        </w:rPr>
      </w:pPr>
    </w:p>
    <w:p w14:paraId="04DEF971" w14:textId="77777777" w:rsidR="005F297A" w:rsidRPr="00AA10F7" w:rsidRDefault="005F297A" w:rsidP="00C84DA6">
      <w:pPr>
        <w:pStyle w:val="ListParagraph"/>
        <w:numPr>
          <w:ilvl w:val="0"/>
          <w:numId w:val="13"/>
        </w:numPr>
        <w:spacing w:after="0" w:line="240" w:lineRule="auto"/>
        <w:rPr>
          <w:rFonts w:ascii="Arial" w:hAnsi="Arial" w:cs="Arial"/>
          <w:szCs w:val="24"/>
        </w:rPr>
      </w:pPr>
      <w:r w:rsidRPr="00AA10F7">
        <w:rPr>
          <w:rFonts w:ascii="Arial" w:hAnsi="Arial" w:cs="Arial"/>
          <w:szCs w:val="24"/>
        </w:rPr>
        <w:t xml:space="preserve">Elute the column with 20 </w:t>
      </w:r>
      <w:proofErr w:type="spellStart"/>
      <w:r w:rsidRPr="00AA10F7">
        <w:rPr>
          <w:rFonts w:ascii="Arial" w:hAnsi="Arial" w:cs="Arial"/>
          <w:szCs w:val="24"/>
        </w:rPr>
        <w:t>mM</w:t>
      </w:r>
      <w:proofErr w:type="spellEnd"/>
      <w:r w:rsidRPr="00AA10F7">
        <w:rPr>
          <w:rFonts w:ascii="Arial" w:hAnsi="Arial" w:cs="Arial"/>
          <w:szCs w:val="24"/>
        </w:rPr>
        <w:t xml:space="preserve"> </w:t>
      </w:r>
      <w:proofErr w:type="spellStart"/>
      <w:r w:rsidRPr="00AA10F7">
        <w:rPr>
          <w:rFonts w:ascii="Arial" w:hAnsi="Arial" w:cs="Arial"/>
          <w:szCs w:val="24"/>
        </w:rPr>
        <w:t>Tris</w:t>
      </w:r>
      <w:proofErr w:type="spellEnd"/>
      <w:r w:rsidRPr="00AA10F7">
        <w:rPr>
          <w:rFonts w:ascii="Arial" w:hAnsi="Arial" w:cs="Arial"/>
          <w:szCs w:val="24"/>
        </w:rPr>
        <w:t xml:space="preserve"> base pH 7.5, 1 </w:t>
      </w:r>
      <w:proofErr w:type="spellStart"/>
      <w:r w:rsidRPr="00AA10F7">
        <w:rPr>
          <w:rFonts w:ascii="Arial" w:hAnsi="Arial" w:cs="Arial"/>
          <w:szCs w:val="24"/>
        </w:rPr>
        <w:t>mM</w:t>
      </w:r>
      <w:proofErr w:type="spellEnd"/>
      <w:r w:rsidRPr="00AA10F7">
        <w:rPr>
          <w:rFonts w:ascii="Arial" w:hAnsi="Arial" w:cs="Arial"/>
          <w:szCs w:val="24"/>
        </w:rPr>
        <w:t xml:space="preserve"> </w:t>
      </w:r>
      <w:r w:rsidRPr="00AA10F7">
        <w:rPr>
          <w:szCs w:val="24"/>
        </w:rPr>
        <w:sym w:font="Symbol" w:char="F062"/>
      </w:r>
      <w:r w:rsidRPr="00AA10F7">
        <w:rPr>
          <w:rFonts w:ascii="Arial" w:hAnsi="Arial" w:cs="Arial"/>
          <w:szCs w:val="24"/>
        </w:rPr>
        <w:t xml:space="preserve">-ME, 1 </w:t>
      </w:r>
      <w:proofErr w:type="spellStart"/>
      <w:r w:rsidRPr="00AA10F7">
        <w:rPr>
          <w:rFonts w:ascii="Arial" w:hAnsi="Arial" w:cs="Arial"/>
          <w:szCs w:val="24"/>
        </w:rPr>
        <w:t>mM</w:t>
      </w:r>
      <w:proofErr w:type="spellEnd"/>
      <w:r w:rsidRPr="00AA10F7">
        <w:rPr>
          <w:rFonts w:ascii="Arial" w:hAnsi="Arial" w:cs="Arial"/>
          <w:szCs w:val="24"/>
        </w:rPr>
        <w:t xml:space="preserve"> EDTA, and 50 </w:t>
      </w:r>
      <w:proofErr w:type="spellStart"/>
      <w:r w:rsidRPr="00AA10F7">
        <w:rPr>
          <w:rFonts w:ascii="Arial" w:hAnsi="Arial" w:cs="Arial"/>
          <w:szCs w:val="24"/>
        </w:rPr>
        <w:t>mM</w:t>
      </w:r>
      <w:proofErr w:type="spellEnd"/>
      <w:r w:rsidRPr="00AA10F7">
        <w:rPr>
          <w:rFonts w:ascii="Arial" w:hAnsi="Arial" w:cs="Arial"/>
          <w:szCs w:val="24"/>
        </w:rPr>
        <w:t xml:space="preserve"> </w:t>
      </w:r>
      <w:proofErr w:type="spellStart"/>
      <w:r w:rsidRPr="00AA10F7">
        <w:rPr>
          <w:rFonts w:ascii="Arial" w:hAnsi="Arial" w:cs="Arial"/>
          <w:szCs w:val="24"/>
        </w:rPr>
        <w:t>NaCl</w:t>
      </w:r>
      <w:proofErr w:type="spellEnd"/>
      <w:r w:rsidRPr="00AA10F7">
        <w:rPr>
          <w:rFonts w:ascii="Arial" w:hAnsi="Arial" w:cs="Arial"/>
          <w:szCs w:val="24"/>
        </w:rPr>
        <w:t xml:space="preserve"> at flow rate 0.4 ml/min and 6 ml per fraction. </w:t>
      </w:r>
    </w:p>
    <w:p w14:paraId="79142293" w14:textId="77777777" w:rsidR="005F297A" w:rsidRPr="00AA10F7" w:rsidRDefault="005F297A" w:rsidP="00C84DA6">
      <w:pPr>
        <w:spacing w:after="0" w:line="240" w:lineRule="auto"/>
        <w:rPr>
          <w:rFonts w:ascii="Arial" w:hAnsi="Arial" w:cs="Arial"/>
          <w:szCs w:val="24"/>
        </w:rPr>
      </w:pPr>
    </w:p>
    <w:p w14:paraId="147F64A4" w14:textId="77777777" w:rsidR="005F297A" w:rsidRPr="00AA10F7" w:rsidRDefault="005F297A" w:rsidP="00C84DA6">
      <w:pPr>
        <w:pStyle w:val="ListParagraph"/>
        <w:numPr>
          <w:ilvl w:val="0"/>
          <w:numId w:val="13"/>
        </w:numPr>
        <w:spacing w:after="0" w:line="240" w:lineRule="auto"/>
        <w:rPr>
          <w:rFonts w:ascii="Arial" w:hAnsi="Arial" w:cs="Arial"/>
          <w:szCs w:val="24"/>
        </w:rPr>
      </w:pPr>
      <w:r w:rsidRPr="00AA10F7">
        <w:rPr>
          <w:rFonts w:ascii="Arial" w:hAnsi="Arial" w:cs="Arial"/>
          <w:szCs w:val="24"/>
        </w:rPr>
        <w:t xml:space="preserve">PDE4D2 is eluted out at fractions 45-52. </w:t>
      </w:r>
    </w:p>
    <w:p w14:paraId="7644B3C7" w14:textId="77777777" w:rsidR="005F297A" w:rsidRPr="00AA10F7" w:rsidRDefault="005F297A" w:rsidP="00C84DA6">
      <w:pPr>
        <w:pStyle w:val="ListParagraph"/>
        <w:spacing w:after="0" w:line="240" w:lineRule="auto"/>
        <w:rPr>
          <w:rFonts w:ascii="Arial" w:hAnsi="Arial" w:cs="Arial"/>
          <w:szCs w:val="24"/>
        </w:rPr>
      </w:pPr>
    </w:p>
    <w:p w14:paraId="44B1CF15" w14:textId="77777777" w:rsidR="005F297A" w:rsidRPr="00AA10F7" w:rsidRDefault="005F297A" w:rsidP="00C84DA6">
      <w:pPr>
        <w:pStyle w:val="ListParagraph"/>
        <w:numPr>
          <w:ilvl w:val="0"/>
          <w:numId w:val="13"/>
        </w:numPr>
        <w:spacing w:after="0" w:line="240" w:lineRule="auto"/>
        <w:rPr>
          <w:rFonts w:ascii="Arial" w:hAnsi="Arial" w:cs="Arial"/>
          <w:szCs w:val="24"/>
        </w:rPr>
      </w:pPr>
      <w:r w:rsidRPr="00AA10F7">
        <w:rPr>
          <w:rFonts w:ascii="Arial" w:hAnsi="Arial" w:cs="Arial"/>
          <w:szCs w:val="24"/>
        </w:rPr>
        <w:t xml:space="preserve">Concentrate it using </w:t>
      </w:r>
      <w:proofErr w:type="spellStart"/>
      <w:r w:rsidRPr="00AA10F7">
        <w:rPr>
          <w:rFonts w:ascii="Arial" w:hAnsi="Arial" w:cs="Arial"/>
          <w:szCs w:val="24"/>
        </w:rPr>
        <w:t>Amicon</w:t>
      </w:r>
      <w:proofErr w:type="spellEnd"/>
      <w:r w:rsidRPr="00AA10F7">
        <w:rPr>
          <w:rFonts w:ascii="Arial" w:hAnsi="Arial" w:cs="Arial"/>
          <w:szCs w:val="24"/>
        </w:rPr>
        <w:t xml:space="preserve"> YM30 to 8-10 units/ml. </w:t>
      </w:r>
    </w:p>
    <w:p w14:paraId="746220C8" w14:textId="77777777" w:rsidR="005F297A" w:rsidRPr="00AA10F7" w:rsidRDefault="005F297A" w:rsidP="00C84DA6">
      <w:pPr>
        <w:pStyle w:val="ListParagraph"/>
        <w:spacing w:after="0" w:line="240" w:lineRule="auto"/>
        <w:rPr>
          <w:rFonts w:ascii="Arial" w:hAnsi="Arial" w:cs="Arial"/>
          <w:szCs w:val="24"/>
        </w:rPr>
      </w:pPr>
    </w:p>
    <w:p w14:paraId="739095C9" w14:textId="77777777" w:rsidR="005F297A" w:rsidRPr="00AA10F7" w:rsidRDefault="005F297A" w:rsidP="00C84DA6">
      <w:pPr>
        <w:pStyle w:val="ListParagraph"/>
        <w:numPr>
          <w:ilvl w:val="0"/>
          <w:numId w:val="13"/>
        </w:numPr>
        <w:spacing w:after="0" w:line="240" w:lineRule="auto"/>
        <w:rPr>
          <w:rFonts w:ascii="Arial" w:hAnsi="Arial" w:cs="Arial"/>
          <w:szCs w:val="24"/>
        </w:rPr>
      </w:pPr>
      <w:r w:rsidRPr="00AA10F7">
        <w:rPr>
          <w:rFonts w:ascii="Arial" w:hAnsi="Arial" w:cs="Arial"/>
          <w:szCs w:val="24"/>
        </w:rPr>
        <w:t xml:space="preserve">Store the purified protein in size of </w:t>
      </w:r>
      <w:commentRangeStart w:id="12"/>
      <w:r w:rsidRPr="00AA10F7">
        <w:rPr>
          <w:rFonts w:ascii="Arial" w:hAnsi="Arial" w:cs="Arial"/>
          <w:szCs w:val="24"/>
        </w:rPr>
        <w:t xml:space="preserve">0.5 ml </w:t>
      </w:r>
      <w:commentRangeEnd w:id="12"/>
      <w:r w:rsidR="00BF12AB">
        <w:rPr>
          <w:rStyle w:val="CommentReference"/>
        </w:rPr>
        <w:commentReference w:id="12"/>
      </w:r>
      <w:r w:rsidRPr="00AA10F7">
        <w:rPr>
          <w:rFonts w:ascii="Arial" w:hAnsi="Arial" w:cs="Arial"/>
          <w:szCs w:val="24"/>
        </w:rPr>
        <w:t>at -80°C.</w:t>
      </w:r>
      <w:commentRangeEnd w:id="11"/>
      <w:r w:rsidR="00BF12AB">
        <w:rPr>
          <w:rStyle w:val="CommentReference"/>
        </w:rPr>
        <w:commentReference w:id="11"/>
      </w:r>
    </w:p>
    <w:p w14:paraId="0CCF270D" w14:textId="77777777" w:rsidR="005F297A" w:rsidRPr="005F297A" w:rsidRDefault="005F297A" w:rsidP="00C84DA6">
      <w:pPr>
        <w:pStyle w:val="ListParagraph"/>
        <w:spacing w:after="0" w:line="240" w:lineRule="auto"/>
        <w:rPr>
          <w:rFonts w:ascii="Arial" w:hAnsi="Arial" w:cs="Arial"/>
          <w:sz w:val="24"/>
          <w:szCs w:val="24"/>
        </w:rPr>
      </w:pPr>
    </w:p>
    <w:p w14:paraId="0219C7E9" w14:textId="77777777" w:rsidR="005F297A" w:rsidRPr="005F297A" w:rsidRDefault="005F297A" w:rsidP="00C84DA6">
      <w:pPr>
        <w:spacing w:after="0" w:line="240" w:lineRule="auto"/>
        <w:jc w:val="center"/>
        <w:rPr>
          <w:rFonts w:ascii="Arial" w:hAnsi="Arial" w:cs="Arial"/>
          <w:b/>
          <w:sz w:val="24"/>
          <w:szCs w:val="24"/>
        </w:rPr>
      </w:pPr>
      <w:r w:rsidRPr="005F297A">
        <w:rPr>
          <w:rFonts w:ascii="Arial" w:hAnsi="Arial" w:cs="Arial"/>
          <w:b/>
          <w:sz w:val="24"/>
          <w:szCs w:val="24"/>
        </w:rPr>
        <w:t>*Missing reagents and materials*</w:t>
      </w:r>
    </w:p>
    <w:p w14:paraId="3216F33D" w14:textId="77777777" w:rsidR="00C84DA6" w:rsidRPr="00C84DA6" w:rsidRDefault="00C84DA6" w:rsidP="00C84DA6">
      <w:pPr>
        <w:pStyle w:val="ListParagraph"/>
        <w:numPr>
          <w:ilvl w:val="0"/>
          <w:numId w:val="14"/>
        </w:numPr>
        <w:spacing w:after="0" w:line="240" w:lineRule="auto"/>
        <w:rPr>
          <w:rFonts w:ascii="Arial" w:hAnsi="Arial" w:cs="Arial"/>
          <w:sz w:val="24"/>
          <w:szCs w:val="24"/>
        </w:rPr>
      </w:pPr>
      <w:r>
        <w:rPr>
          <w:rFonts w:ascii="Arial" w:hAnsi="Arial" w:cs="Arial"/>
          <w:sz w:val="24"/>
          <w:szCs w:val="24"/>
        </w:rPr>
        <w:t xml:space="preserve">BL21 Competent </w:t>
      </w:r>
      <w:r w:rsidRPr="00C84DA6">
        <w:rPr>
          <w:rFonts w:ascii="Arial" w:hAnsi="Arial" w:cs="Arial"/>
          <w:i/>
          <w:sz w:val="24"/>
          <w:szCs w:val="24"/>
        </w:rPr>
        <w:t>E.coli</w:t>
      </w:r>
      <w:r w:rsidR="00AA10F7">
        <w:rPr>
          <w:rFonts w:ascii="Arial" w:hAnsi="Arial" w:cs="Arial"/>
          <w:i/>
          <w:sz w:val="24"/>
          <w:szCs w:val="24"/>
        </w:rPr>
        <w:t xml:space="preserve"> </w:t>
      </w:r>
      <w:r w:rsidR="00AA10F7">
        <w:rPr>
          <w:rFonts w:ascii="Arial" w:hAnsi="Arial" w:cs="Arial"/>
          <w:sz w:val="24"/>
          <w:szCs w:val="24"/>
        </w:rPr>
        <w:t>cells</w:t>
      </w:r>
    </w:p>
    <w:p w14:paraId="357E2A7A" w14:textId="77777777" w:rsidR="00C84DA6" w:rsidRDefault="00AA10F7" w:rsidP="00C84DA6">
      <w:pPr>
        <w:pStyle w:val="ListParagraph"/>
        <w:numPr>
          <w:ilvl w:val="0"/>
          <w:numId w:val="14"/>
        </w:numPr>
        <w:spacing w:after="0" w:line="240" w:lineRule="auto"/>
        <w:rPr>
          <w:rFonts w:ascii="Arial" w:hAnsi="Arial" w:cs="Arial"/>
          <w:sz w:val="24"/>
          <w:szCs w:val="24"/>
        </w:rPr>
      </w:pPr>
      <w:r w:rsidRPr="005F297A">
        <w:rPr>
          <w:rFonts w:ascii="Arial" w:hAnsi="Arial" w:cs="Arial"/>
          <w:sz w:val="24"/>
          <w:szCs w:val="24"/>
        </w:rPr>
        <w:t>C</w:t>
      </w:r>
      <w:r w:rsidR="00C84DA6" w:rsidRPr="005F297A">
        <w:rPr>
          <w:rFonts w:ascii="Arial" w:hAnsi="Arial" w:cs="Arial"/>
          <w:sz w:val="24"/>
          <w:szCs w:val="24"/>
        </w:rPr>
        <w:t>hloramphenicol</w:t>
      </w:r>
    </w:p>
    <w:p w14:paraId="44306775" w14:textId="77777777" w:rsidR="00AA10F7" w:rsidRDefault="00AA10F7" w:rsidP="00C84DA6">
      <w:pPr>
        <w:pStyle w:val="ListParagraph"/>
        <w:numPr>
          <w:ilvl w:val="0"/>
          <w:numId w:val="14"/>
        </w:numPr>
        <w:spacing w:after="0" w:line="240" w:lineRule="auto"/>
        <w:rPr>
          <w:rFonts w:ascii="Arial" w:hAnsi="Arial" w:cs="Arial"/>
          <w:sz w:val="24"/>
          <w:szCs w:val="24"/>
        </w:rPr>
      </w:pPr>
      <w:r>
        <w:rPr>
          <w:rFonts w:ascii="Arial" w:hAnsi="Arial" w:cs="Arial"/>
          <w:sz w:val="24"/>
          <w:szCs w:val="24"/>
        </w:rPr>
        <w:t xml:space="preserve">Inhibitors </w:t>
      </w:r>
      <w:r>
        <w:rPr>
          <w:rFonts w:ascii="Arial" w:hAnsi="Arial" w:cs="Arial"/>
          <w:b/>
          <w:sz w:val="24"/>
          <w:szCs w:val="24"/>
        </w:rPr>
        <w:t>[same thing as powdered EDTA-free tablet??]</w:t>
      </w:r>
    </w:p>
    <w:p w14:paraId="0FFDC4E1" w14:textId="77777777" w:rsidR="00AA10F7" w:rsidRDefault="00AA10F7" w:rsidP="00AA10F7">
      <w:pPr>
        <w:pStyle w:val="ListParagraph"/>
        <w:numPr>
          <w:ilvl w:val="1"/>
          <w:numId w:val="14"/>
        </w:numPr>
        <w:spacing w:after="0" w:line="240" w:lineRule="auto"/>
        <w:rPr>
          <w:rFonts w:ascii="Arial" w:hAnsi="Arial" w:cs="Arial"/>
          <w:sz w:val="24"/>
          <w:szCs w:val="24"/>
        </w:rPr>
      </w:pPr>
      <w:r>
        <w:rPr>
          <w:rFonts w:ascii="Arial" w:hAnsi="Arial" w:cs="Arial"/>
          <w:sz w:val="24"/>
          <w:szCs w:val="24"/>
        </w:rPr>
        <w:t>PMSF</w:t>
      </w:r>
    </w:p>
    <w:p w14:paraId="1576A942" w14:textId="77777777" w:rsidR="00AA10F7" w:rsidRDefault="00AA10F7" w:rsidP="00AA10F7">
      <w:pPr>
        <w:pStyle w:val="ListParagraph"/>
        <w:numPr>
          <w:ilvl w:val="1"/>
          <w:numId w:val="14"/>
        </w:numPr>
        <w:spacing w:after="0" w:line="240" w:lineRule="auto"/>
        <w:rPr>
          <w:rFonts w:ascii="Arial" w:hAnsi="Arial" w:cs="Arial"/>
          <w:sz w:val="24"/>
          <w:szCs w:val="24"/>
        </w:rPr>
      </w:pPr>
      <w:proofErr w:type="spellStart"/>
      <w:r>
        <w:rPr>
          <w:rFonts w:ascii="Arial" w:hAnsi="Arial" w:cs="Arial"/>
          <w:sz w:val="24"/>
          <w:szCs w:val="24"/>
        </w:rPr>
        <w:t>Leupeptin</w:t>
      </w:r>
      <w:proofErr w:type="spellEnd"/>
    </w:p>
    <w:p w14:paraId="04480154" w14:textId="77777777" w:rsidR="00AA10F7" w:rsidRDefault="00AA10F7" w:rsidP="00AA10F7">
      <w:pPr>
        <w:pStyle w:val="ListParagraph"/>
        <w:numPr>
          <w:ilvl w:val="1"/>
          <w:numId w:val="14"/>
        </w:numPr>
        <w:spacing w:after="0" w:line="240" w:lineRule="auto"/>
        <w:rPr>
          <w:rFonts w:ascii="Arial" w:hAnsi="Arial" w:cs="Arial"/>
          <w:sz w:val="24"/>
          <w:szCs w:val="24"/>
        </w:rPr>
      </w:pPr>
      <w:proofErr w:type="spellStart"/>
      <w:r>
        <w:rPr>
          <w:rFonts w:ascii="Arial" w:hAnsi="Arial" w:cs="Arial"/>
          <w:sz w:val="24"/>
          <w:szCs w:val="24"/>
        </w:rPr>
        <w:t>Aprotinin</w:t>
      </w:r>
      <w:proofErr w:type="spellEnd"/>
    </w:p>
    <w:p w14:paraId="59679768" w14:textId="77777777" w:rsidR="00AA10F7" w:rsidRDefault="00AA10F7" w:rsidP="00AA10F7">
      <w:pPr>
        <w:pStyle w:val="ListParagraph"/>
        <w:numPr>
          <w:ilvl w:val="1"/>
          <w:numId w:val="14"/>
        </w:numPr>
        <w:spacing w:after="0" w:line="240" w:lineRule="auto"/>
        <w:rPr>
          <w:rFonts w:ascii="Arial" w:hAnsi="Arial" w:cs="Arial"/>
          <w:sz w:val="24"/>
          <w:szCs w:val="24"/>
        </w:rPr>
      </w:pPr>
      <w:proofErr w:type="spellStart"/>
      <w:r>
        <w:rPr>
          <w:rFonts w:ascii="Arial" w:hAnsi="Arial" w:cs="Arial"/>
          <w:sz w:val="24"/>
          <w:szCs w:val="24"/>
        </w:rPr>
        <w:t>Pepstatin</w:t>
      </w:r>
      <w:proofErr w:type="spellEnd"/>
    </w:p>
    <w:p w14:paraId="76284AD8" w14:textId="77777777" w:rsidR="00AA10F7" w:rsidRPr="00C84DA6" w:rsidRDefault="00AA10F7" w:rsidP="00AA10F7">
      <w:pPr>
        <w:pStyle w:val="ListParagraph"/>
        <w:spacing w:after="0" w:line="240" w:lineRule="auto"/>
        <w:ind w:left="1440"/>
        <w:rPr>
          <w:rFonts w:ascii="Arial" w:hAnsi="Arial" w:cs="Arial"/>
          <w:sz w:val="24"/>
          <w:szCs w:val="24"/>
        </w:rPr>
      </w:pPr>
    </w:p>
    <w:p w14:paraId="02CC270D" w14:textId="77777777" w:rsidR="005F297A" w:rsidRDefault="005F297A" w:rsidP="00C84DA6">
      <w:pPr>
        <w:pStyle w:val="ListParagraph"/>
        <w:numPr>
          <w:ilvl w:val="0"/>
          <w:numId w:val="14"/>
        </w:numPr>
        <w:spacing w:after="0" w:line="240" w:lineRule="auto"/>
        <w:rPr>
          <w:rFonts w:ascii="Arial" w:hAnsi="Arial" w:cs="Arial"/>
          <w:sz w:val="24"/>
          <w:szCs w:val="24"/>
        </w:rPr>
      </w:pPr>
      <w:r w:rsidRPr="005F297A">
        <w:sym w:font="Symbol" w:char="F062"/>
      </w:r>
      <w:r w:rsidRPr="005F297A">
        <w:rPr>
          <w:rFonts w:ascii="Arial" w:hAnsi="Arial" w:cs="Arial"/>
          <w:sz w:val="24"/>
          <w:szCs w:val="24"/>
        </w:rPr>
        <w:t>-ME</w:t>
      </w:r>
    </w:p>
    <w:p w14:paraId="6D02C475" w14:textId="77777777" w:rsidR="005F297A" w:rsidRDefault="005F297A" w:rsidP="00C84DA6">
      <w:pPr>
        <w:pStyle w:val="BodyText"/>
        <w:numPr>
          <w:ilvl w:val="0"/>
          <w:numId w:val="12"/>
        </w:numPr>
        <w:rPr>
          <w:rFonts w:ascii="Arial" w:hAnsi="Arial" w:cs="Arial"/>
        </w:rPr>
      </w:pPr>
      <w:r>
        <w:rPr>
          <w:rFonts w:ascii="Arial" w:hAnsi="Arial" w:cs="Arial"/>
        </w:rPr>
        <w:t xml:space="preserve">Ni-NTA column </w:t>
      </w:r>
      <w:r w:rsidRPr="005F297A">
        <w:rPr>
          <w:rFonts w:ascii="Arial" w:hAnsi="Arial" w:cs="Arial"/>
        </w:rPr>
        <w:t>(</w:t>
      </w:r>
      <w:r w:rsidRPr="005F297A">
        <w:rPr>
          <w:rFonts w:ascii="Arial" w:hAnsi="Arial" w:cs="Arial"/>
        </w:rPr>
        <w:sym w:font="Symbol" w:char="F066"/>
      </w:r>
      <w:r>
        <w:rPr>
          <w:rFonts w:ascii="Arial" w:hAnsi="Arial" w:cs="Arial"/>
        </w:rPr>
        <w:t>=2.5 cm)</w:t>
      </w:r>
    </w:p>
    <w:p w14:paraId="1E37B930" w14:textId="77777777" w:rsidR="005F297A" w:rsidRDefault="005F297A" w:rsidP="00C84DA6">
      <w:pPr>
        <w:pStyle w:val="BodyText"/>
        <w:numPr>
          <w:ilvl w:val="0"/>
          <w:numId w:val="12"/>
        </w:numPr>
        <w:rPr>
          <w:rFonts w:ascii="Arial" w:hAnsi="Arial" w:cs="Arial"/>
        </w:rPr>
      </w:pPr>
      <w:r>
        <w:rPr>
          <w:rFonts w:ascii="Arial" w:hAnsi="Arial" w:cs="Arial"/>
        </w:rPr>
        <w:t>25 ml QIAGEN agarose beads</w:t>
      </w:r>
      <w:r w:rsidRPr="005F297A">
        <w:rPr>
          <w:rFonts w:ascii="Arial" w:hAnsi="Arial" w:cs="Arial"/>
        </w:rPr>
        <w:t xml:space="preserve"> </w:t>
      </w:r>
    </w:p>
    <w:p w14:paraId="5AC83A95" w14:textId="77777777" w:rsidR="00B7345C" w:rsidRPr="005F297A" w:rsidRDefault="00B7345C" w:rsidP="00C84DA6">
      <w:pPr>
        <w:pStyle w:val="BodyText"/>
        <w:numPr>
          <w:ilvl w:val="0"/>
          <w:numId w:val="12"/>
        </w:numPr>
        <w:rPr>
          <w:rFonts w:ascii="Arial" w:hAnsi="Arial" w:cs="Arial"/>
        </w:rPr>
      </w:pPr>
      <w:r>
        <w:rPr>
          <w:rFonts w:ascii="Arial" w:hAnsi="Arial" w:cs="Arial"/>
        </w:rPr>
        <w:t>Thrombin (</w:t>
      </w:r>
      <w:proofErr w:type="spellStart"/>
      <w:r>
        <w:rPr>
          <w:rFonts w:ascii="Arial" w:hAnsi="Arial" w:cs="Arial"/>
        </w:rPr>
        <w:t>Haematologic</w:t>
      </w:r>
      <w:proofErr w:type="spellEnd"/>
      <w:r>
        <w:rPr>
          <w:rFonts w:ascii="Arial" w:hAnsi="Arial" w:cs="Arial"/>
        </w:rPr>
        <w:t xml:space="preserve"> Tech. Inc)</w:t>
      </w:r>
    </w:p>
    <w:p w14:paraId="4E7C3F4B" w14:textId="77777777" w:rsidR="005F297A" w:rsidRDefault="005F297A" w:rsidP="00C84DA6">
      <w:pPr>
        <w:pStyle w:val="ListParagraph"/>
        <w:numPr>
          <w:ilvl w:val="0"/>
          <w:numId w:val="14"/>
        </w:numPr>
        <w:spacing w:after="0" w:line="240" w:lineRule="auto"/>
        <w:rPr>
          <w:rFonts w:ascii="Arial" w:hAnsi="Arial" w:cs="Arial"/>
          <w:sz w:val="24"/>
          <w:szCs w:val="24"/>
        </w:rPr>
      </w:pPr>
      <w:r>
        <w:rPr>
          <w:rFonts w:ascii="Arial" w:hAnsi="Arial" w:cs="Arial"/>
          <w:sz w:val="24"/>
          <w:szCs w:val="24"/>
        </w:rPr>
        <w:t>Q-</w:t>
      </w:r>
      <w:proofErr w:type="spellStart"/>
      <w:r>
        <w:rPr>
          <w:rFonts w:ascii="Arial" w:hAnsi="Arial" w:cs="Arial"/>
          <w:sz w:val="24"/>
          <w:szCs w:val="24"/>
        </w:rPr>
        <w:t>Sepharose</w:t>
      </w:r>
      <w:proofErr w:type="spellEnd"/>
      <w:r>
        <w:rPr>
          <w:rFonts w:ascii="Arial" w:hAnsi="Arial" w:cs="Arial"/>
          <w:sz w:val="24"/>
          <w:szCs w:val="24"/>
        </w:rPr>
        <w:t xml:space="preserve"> column </w:t>
      </w:r>
      <w:r w:rsidRPr="005F297A">
        <w:rPr>
          <w:rFonts w:ascii="Arial" w:hAnsi="Arial" w:cs="Arial"/>
          <w:sz w:val="24"/>
          <w:szCs w:val="24"/>
        </w:rPr>
        <w:t>(</w:t>
      </w:r>
      <w:r w:rsidRPr="005F297A">
        <w:rPr>
          <w:sz w:val="24"/>
          <w:szCs w:val="24"/>
        </w:rPr>
        <w:sym w:font="Symbol" w:char="F066"/>
      </w:r>
      <w:r w:rsidRPr="005F297A">
        <w:rPr>
          <w:rFonts w:ascii="Arial" w:hAnsi="Arial" w:cs="Arial"/>
          <w:sz w:val="24"/>
          <w:szCs w:val="24"/>
        </w:rPr>
        <w:t>2.5 x 8 cm)</w:t>
      </w:r>
    </w:p>
    <w:p w14:paraId="0F94FFEF" w14:textId="77777777" w:rsidR="005F297A" w:rsidRDefault="005F297A" w:rsidP="00C84DA6">
      <w:pPr>
        <w:pStyle w:val="ListParagraph"/>
        <w:numPr>
          <w:ilvl w:val="0"/>
          <w:numId w:val="14"/>
        </w:numPr>
        <w:spacing w:after="0" w:line="240" w:lineRule="auto"/>
        <w:rPr>
          <w:rFonts w:ascii="Arial" w:hAnsi="Arial" w:cs="Arial"/>
          <w:sz w:val="24"/>
          <w:szCs w:val="24"/>
        </w:rPr>
      </w:pPr>
      <w:proofErr w:type="spellStart"/>
      <w:r>
        <w:rPr>
          <w:rFonts w:ascii="Arial" w:hAnsi="Arial" w:cs="Arial"/>
          <w:sz w:val="24"/>
          <w:szCs w:val="24"/>
        </w:rPr>
        <w:t>Sepharyl</w:t>
      </w:r>
      <w:proofErr w:type="spellEnd"/>
      <w:r>
        <w:rPr>
          <w:rFonts w:ascii="Arial" w:hAnsi="Arial" w:cs="Arial"/>
          <w:sz w:val="24"/>
          <w:szCs w:val="24"/>
        </w:rPr>
        <w:t xml:space="preserve"> S300 column (</w:t>
      </w:r>
      <w:r w:rsidRPr="005F297A">
        <w:rPr>
          <w:sz w:val="24"/>
          <w:szCs w:val="24"/>
        </w:rPr>
        <w:sym w:font="Symbol" w:char="F066"/>
      </w:r>
      <w:r>
        <w:rPr>
          <w:rFonts w:ascii="Arial" w:hAnsi="Arial" w:cs="Arial"/>
          <w:sz w:val="24"/>
          <w:szCs w:val="24"/>
        </w:rPr>
        <w:t>2.5 x 95</w:t>
      </w:r>
      <w:r w:rsidRPr="005F297A">
        <w:rPr>
          <w:rFonts w:ascii="Arial" w:hAnsi="Arial" w:cs="Arial"/>
          <w:sz w:val="24"/>
          <w:szCs w:val="24"/>
        </w:rPr>
        <w:t xml:space="preserve"> cm</w:t>
      </w:r>
      <w:r>
        <w:rPr>
          <w:rFonts w:ascii="Arial" w:hAnsi="Arial" w:cs="Arial"/>
          <w:sz w:val="24"/>
          <w:szCs w:val="24"/>
        </w:rPr>
        <w:t>)</w:t>
      </w:r>
    </w:p>
    <w:p w14:paraId="622B2593" w14:textId="77777777" w:rsidR="005F297A" w:rsidRDefault="005F297A" w:rsidP="00C84DA6">
      <w:pPr>
        <w:pStyle w:val="ListParagraph"/>
        <w:numPr>
          <w:ilvl w:val="0"/>
          <w:numId w:val="14"/>
        </w:numPr>
        <w:spacing w:after="0" w:line="240" w:lineRule="auto"/>
        <w:rPr>
          <w:rFonts w:ascii="Arial" w:hAnsi="Arial" w:cs="Arial"/>
          <w:sz w:val="24"/>
          <w:szCs w:val="24"/>
        </w:rPr>
      </w:pPr>
      <w:proofErr w:type="spellStart"/>
      <w:r>
        <w:rPr>
          <w:rFonts w:ascii="Arial" w:hAnsi="Arial" w:cs="Arial"/>
          <w:sz w:val="24"/>
          <w:szCs w:val="24"/>
        </w:rPr>
        <w:t>Amicon</w:t>
      </w:r>
      <w:proofErr w:type="spellEnd"/>
      <w:r>
        <w:rPr>
          <w:rFonts w:ascii="Arial" w:hAnsi="Arial" w:cs="Arial"/>
          <w:sz w:val="24"/>
          <w:szCs w:val="24"/>
        </w:rPr>
        <w:t xml:space="preserve"> YM30</w:t>
      </w:r>
    </w:p>
    <w:p w14:paraId="2C4D699F" w14:textId="77777777" w:rsidR="005F297A" w:rsidRPr="005F297A" w:rsidRDefault="005F297A" w:rsidP="00C84DA6">
      <w:pPr>
        <w:pStyle w:val="ListParagraph"/>
        <w:numPr>
          <w:ilvl w:val="0"/>
          <w:numId w:val="14"/>
        </w:numPr>
        <w:spacing w:after="0" w:line="240" w:lineRule="auto"/>
        <w:rPr>
          <w:rFonts w:ascii="Arial" w:hAnsi="Arial" w:cs="Arial"/>
          <w:sz w:val="24"/>
          <w:szCs w:val="24"/>
        </w:rPr>
      </w:pPr>
      <w:bookmarkStart w:id="13" w:name="_GoBack"/>
      <w:bookmarkEnd w:id="13"/>
    </w:p>
    <w:sectPr w:rsidR="005F297A" w:rsidRPr="005F297A" w:rsidSect="00C84DA6">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arris Lab" w:date="2015-06-23T14:57:00Z" w:initials="HL">
    <w:p w14:paraId="1285B27F" w14:textId="77777777" w:rsidR="00342DD1" w:rsidRDefault="00342DD1">
      <w:pPr>
        <w:pStyle w:val="CommentText"/>
      </w:pPr>
      <w:r>
        <w:rPr>
          <w:rStyle w:val="CommentReference"/>
        </w:rPr>
        <w:annotationRef/>
      </w:r>
      <w:r>
        <w:t>Protocols for transformations are pretty much out of the manuals themselves, and to me kind of represent different experiments.  All this to say, you should follow these instructions but you may not have to include them.</w:t>
      </w:r>
    </w:p>
  </w:comment>
  <w:comment w:id="1" w:author="Harris Lab" w:date="2015-06-23T14:58:00Z" w:initials="HL">
    <w:p w14:paraId="2E1D7905" w14:textId="77777777" w:rsidR="00342DD1" w:rsidRDefault="00342DD1">
      <w:pPr>
        <w:pStyle w:val="CommentText"/>
      </w:pPr>
      <w:r>
        <w:rPr>
          <w:rStyle w:val="CommentReference"/>
        </w:rPr>
        <w:annotationRef/>
      </w:r>
      <w:r>
        <w:t xml:space="preserve">Typically we put five of them in there, in the somewhat unlikely event that one of them has a </w:t>
      </w:r>
      <w:proofErr w:type="spellStart"/>
      <w:r>
        <w:t>neomutation</w:t>
      </w:r>
      <w:proofErr w:type="spellEnd"/>
      <w:r>
        <w:t xml:space="preserve"> either in the gene of interest or in some metabolic gene.</w:t>
      </w:r>
    </w:p>
  </w:comment>
  <w:comment w:id="2" w:author="Harris Lab" w:date="2015-06-23T15:00:00Z" w:initials="HL">
    <w:p w14:paraId="3BB88836" w14:textId="77777777" w:rsidR="00342DD1" w:rsidRDefault="00342DD1">
      <w:pPr>
        <w:pStyle w:val="CommentText"/>
      </w:pPr>
      <w:r>
        <w:rPr>
          <w:rStyle w:val="CommentReference"/>
        </w:rPr>
        <w:annotationRef/>
      </w:r>
      <w:r>
        <w:t xml:space="preserve">In my protocol, we make a starter culture by creating a culture volume equal to 1% of the final volume </w:t>
      </w:r>
      <w:proofErr w:type="gramStart"/>
      <w:r>
        <w:t>and  incubating</w:t>
      </w:r>
      <w:proofErr w:type="gramEnd"/>
      <w:r>
        <w:t xml:space="preserve"> it o/n.  This helps to standardize the bacterial growth curve, making it more predictable.</w:t>
      </w:r>
    </w:p>
  </w:comment>
  <w:comment w:id="4" w:author="Harris Lab" w:date="2015-06-23T15:01:00Z" w:initials="HL">
    <w:p w14:paraId="314E5FD4" w14:textId="77777777" w:rsidR="00342DD1" w:rsidRDefault="00342DD1">
      <w:pPr>
        <w:pStyle w:val="CommentText"/>
      </w:pPr>
      <w:r>
        <w:rPr>
          <w:rStyle w:val="CommentReference"/>
        </w:rPr>
        <w:annotationRef/>
      </w:r>
      <w:r>
        <w:t>How are you going to incubate something at 15C?</w:t>
      </w:r>
    </w:p>
  </w:comment>
  <w:comment w:id="3" w:author="Harris Lab" w:date="2015-06-23T15:00:00Z" w:initials="HL">
    <w:p w14:paraId="26BF042F" w14:textId="77777777" w:rsidR="00342DD1" w:rsidRDefault="00342DD1">
      <w:pPr>
        <w:pStyle w:val="CommentText"/>
      </w:pPr>
      <w:r>
        <w:rPr>
          <w:rStyle w:val="CommentReference"/>
        </w:rPr>
        <w:annotationRef/>
      </w:r>
      <w:r>
        <w:t>This stuff is all highly standard.  The density of the cells probably doesn’t matter too much, so don’t freak out if you overshoot.</w:t>
      </w:r>
    </w:p>
  </w:comment>
  <w:comment w:id="5" w:author="Harris Lab" w:date="2015-06-23T15:01:00Z" w:initials="HL">
    <w:p w14:paraId="09105372" w14:textId="77777777" w:rsidR="00342DD1" w:rsidRDefault="00342DD1">
      <w:pPr>
        <w:pStyle w:val="CommentText"/>
      </w:pPr>
      <w:r>
        <w:rPr>
          <w:rStyle w:val="CommentReference"/>
        </w:rPr>
        <w:annotationRef/>
      </w:r>
      <w:r>
        <w:t>This means that to do one prep you’ll definitely need to scale up your culture.</w:t>
      </w:r>
    </w:p>
  </w:comment>
  <w:comment w:id="6" w:author="Harris Lab" w:date="2015-06-23T15:02:00Z" w:initials="HL">
    <w:p w14:paraId="525E041F" w14:textId="77777777" w:rsidR="00342DD1" w:rsidRDefault="00342DD1">
      <w:pPr>
        <w:pStyle w:val="CommentText"/>
      </w:pPr>
      <w:r>
        <w:rPr>
          <w:rStyle w:val="CommentReference"/>
        </w:rPr>
        <w:annotationRef/>
      </w:r>
      <w:r>
        <w:t xml:space="preserve">This step may need optimizing.  Sonication is a fine art.  I recommend getting some help with an experienced </w:t>
      </w:r>
      <w:proofErr w:type="spellStart"/>
      <w:r>
        <w:t>sonicator</w:t>
      </w:r>
      <w:proofErr w:type="spellEnd"/>
      <w:r>
        <w:t xml:space="preserve"> (person, not instrument).</w:t>
      </w:r>
    </w:p>
  </w:comment>
  <w:comment w:id="7" w:author="Harris Lab" w:date="2015-06-23T15:02:00Z" w:initials="HL">
    <w:p w14:paraId="7BD0EC94" w14:textId="77777777" w:rsidR="00342DD1" w:rsidRDefault="00342DD1">
      <w:pPr>
        <w:pStyle w:val="CommentText"/>
      </w:pPr>
      <w:r>
        <w:rPr>
          <w:rStyle w:val="CommentReference"/>
        </w:rPr>
        <w:annotationRef/>
      </w:r>
      <w:r>
        <w:t xml:space="preserve">The things you aren’t inhibitors OF PMSF, </w:t>
      </w:r>
      <w:proofErr w:type="spellStart"/>
      <w:r>
        <w:t>aprotinin</w:t>
      </w:r>
      <w:proofErr w:type="spellEnd"/>
      <w:r>
        <w:t xml:space="preserve">, etc.  In fact, </w:t>
      </w:r>
      <w:proofErr w:type="spellStart"/>
      <w:r>
        <w:t>thoe</w:t>
      </w:r>
      <w:proofErr w:type="spellEnd"/>
      <w:r>
        <w:t xml:space="preserve"> things ARE the inhibitors.  What they inhibit are proteases.</w:t>
      </w:r>
    </w:p>
  </w:comment>
  <w:comment w:id="8" w:author="Harris Lab" w:date="2015-06-23T15:03:00Z" w:initials="HL">
    <w:p w14:paraId="1910E95F" w14:textId="77777777" w:rsidR="00342DD1" w:rsidRDefault="00342DD1">
      <w:pPr>
        <w:pStyle w:val="CommentText"/>
      </w:pPr>
      <w:r>
        <w:rPr>
          <w:rStyle w:val="CommentReference"/>
        </w:rPr>
        <w:annotationRef/>
      </w:r>
      <w:r>
        <w:t>Not sure about this.  It might really be maleic acid, which might be a different thing.</w:t>
      </w:r>
    </w:p>
  </w:comment>
  <w:comment w:id="10" w:author="Harris Lab" w:date="2015-06-23T15:06:00Z" w:initials="HL">
    <w:p w14:paraId="38D5A1E0" w14:textId="77777777" w:rsidR="00BF12AB" w:rsidRDefault="00BF12AB">
      <w:pPr>
        <w:pStyle w:val="CommentText"/>
      </w:pPr>
      <w:r>
        <w:rPr>
          <w:rStyle w:val="CommentReference"/>
        </w:rPr>
        <w:annotationRef/>
      </w:r>
      <w:r>
        <w:t>Beta-</w:t>
      </w:r>
      <w:proofErr w:type="spellStart"/>
      <w:r>
        <w:t>mercaptoethanol</w:t>
      </w:r>
      <w:proofErr w:type="spellEnd"/>
      <w:r>
        <w:t xml:space="preserve"> is STINKY.  If you can get away with it, DTT does fundamentally the same thing, is more effective, and doesn’t stink as much.</w:t>
      </w:r>
    </w:p>
  </w:comment>
  <w:comment w:id="12" w:author="Harris Lab" w:date="2015-06-23T15:10:00Z" w:initials="HL">
    <w:p w14:paraId="76AFE956" w14:textId="77777777" w:rsidR="00BF12AB" w:rsidRDefault="00BF12AB">
      <w:pPr>
        <w:pStyle w:val="CommentText"/>
      </w:pPr>
      <w:r>
        <w:rPr>
          <w:rStyle w:val="CommentReference"/>
        </w:rPr>
        <w:annotationRef/>
      </w:r>
      <w:r>
        <w:t>Aliquot size might vary, and might take some optimization.  The way I do it is: I aliquot the protein such that each vial is enough for exactly one assay.</w:t>
      </w:r>
    </w:p>
  </w:comment>
  <w:comment w:id="11" w:author="Harris Lab" w:date="2015-06-23T15:09:00Z" w:initials="HL">
    <w:p w14:paraId="559775B6" w14:textId="77777777" w:rsidR="00BF12AB" w:rsidRDefault="00BF12AB">
      <w:pPr>
        <w:pStyle w:val="CommentText"/>
      </w:pPr>
      <w:r>
        <w:rPr>
          <w:rStyle w:val="CommentReference"/>
        </w:rPr>
        <w:annotationRef/>
      </w:r>
      <w:r>
        <w:t>I’m surprised that there are two more steps after affinity chromatography.  You should assay protein purity and concentration throughout your prep by running samples on SDS-PAGE to determine if these steps are really necessary.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85B27F" w15:done="0"/>
  <w15:commentEx w15:paraId="2E1D7905" w15:done="0"/>
  <w15:commentEx w15:paraId="3BB88836" w15:done="0"/>
  <w15:commentEx w15:paraId="314E5FD4" w15:done="0"/>
  <w15:commentEx w15:paraId="26BF042F" w15:done="0"/>
  <w15:commentEx w15:paraId="09105372" w15:done="0"/>
  <w15:commentEx w15:paraId="525E041F" w15:done="0"/>
  <w15:commentEx w15:paraId="7BD0EC94" w15:done="0"/>
  <w15:commentEx w15:paraId="1910E95F" w15:done="0"/>
  <w15:commentEx w15:paraId="38D5A1E0" w15:done="0"/>
  <w15:commentEx w15:paraId="76AFE956" w15:done="0"/>
  <w15:commentEx w15:paraId="559775B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70B72"/>
    <w:multiLevelType w:val="hybridMultilevel"/>
    <w:tmpl w:val="83445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644F5"/>
    <w:multiLevelType w:val="multilevel"/>
    <w:tmpl w:val="77E8911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D92CD6"/>
    <w:multiLevelType w:val="hybridMultilevel"/>
    <w:tmpl w:val="A68015EA"/>
    <w:lvl w:ilvl="0" w:tplc="45C29852">
      <w:start w:val="4"/>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58D1B62"/>
    <w:multiLevelType w:val="hybridMultilevel"/>
    <w:tmpl w:val="6D6C38AA"/>
    <w:lvl w:ilvl="0" w:tplc="60E215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976517"/>
    <w:multiLevelType w:val="hybridMultilevel"/>
    <w:tmpl w:val="FAA412BA"/>
    <w:lvl w:ilvl="0" w:tplc="60E215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2D7F5D"/>
    <w:multiLevelType w:val="hybridMultilevel"/>
    <w:tmpl w:val="CDE8C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8B6B4C"/>
    <w:multiLevelType w:val="hybridMultilevel"/>
    <w:tmpl w:val="1FE84C5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B07AB2"/>
    <w:multiLevelType w:val="hybridMultilevel"/>
    <w:tmpl w:val="B11C1248"/>
    <w:lvl w:ilvl="0" w:tplc="60E215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FC6AD1"/>
    <w:multiLevelType w:val="hybridMultilevel"/>
    <w:tmpl w:val="4B72B0CA"/>
    <w:lvl w:ilvl="0" w:tplc="60E215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9E19AC"/>
    <w:multiLevelType w:val="hybridMultilevel"/>
    <w:tmpl w:val="1F289D5E"/>
    <w:lvl w:ilvl="0" w:tplc="45C29852">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6754858"/>
    <w:multiLevelType w:val="hybridMultilevel"/>
    <w:tmpl w:val="79D42C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5776D6"/>
    <w:multiLevelType w:val="hybridMultilevel"/>
    <w:tmpl w:val="9446E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130CE4"/>
    <w:multiLevelType w:val="hybridMultilevel"/>
    <w:tmpl w:val="7408E01C"/>
    <w:lvl w:ilvl="0" w:tplc="60E215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3B5722"/>
    <w:multiLevelType w:val="hybridMultilevel"/>
    <w:tmpl w:val="E8AEE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80506F"/>
    <w:multiLevelType w:val="hybridMultilevel"/>
    <w:tmpl w:val="002849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288023B"/>
    <w:multiLevelType w:val="hybridMultilevel"/>
    <w:tmpl w:val="78A61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705765"/>
    <w:multiLevelType w:val="hybridMultilevel"/>
    <w:tmpl w:val="1E982E6A"/>
    <w:lvl w:ilvl="0" w:tplc="60E215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1C6903"/>
    <w:multiLevelType w:val="multilevel"/>
    <w:tmpl w:val="B246C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8C3B08"/>
    <w:multiLevelType w:val="hybridMultilevel"/>
    <w:tmpl w:val="B71E85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3E860BB"/>
    <w:multiLevelType w:val="hybridMultilevel"/>
    <w:tmpl w:val="3C0C0B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B757DE9"/>
    <w:multiLevelType w:val="hybridMultilevel"/>
    <w:tmpl w:val="D108A0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15"/>
  </w:num>
  <w:num w:numId="4">
    <w:abstractNumId w:val="10"/>
  </w:num>
  <w:num w:numId="5">
    <w:abstractNumId w:val="19"/>
  </w:num>
  <w:num w:numId="6">
    <w:abstractNumId w:val="0"/>
  </w:num>
  <w:num w:numId="7">
    <w:abstractNumId w:val="9"/>
  </w:num>
  <w:num w:numId="8">
    <w:abstractNumId w:val="2"/>
  </w:num>
  <w:num w:numId="9">
    <w:abstractNumId w:val="18"/>
  </w:num>
  <w:num w:numId="10">
    <w:abstractNumId w:val="14"/>
  </w:num>
  <w:num w:numId="11">
    <w:abstractNumId w:val="11"/>
  </w:num>
  <w:num w:numId="12">
    <w:abstractNumId w:val="20"/>
  </w:num>
  <w:num w:numId="13">
    <w:abstractNumId w:val="8"/>
  </w:num>
  <w:num w:numId="14">
    <w:abstractNumId w:val="6"/>
  </w:num>
  <w:num w:numId="15">
    <w:abstractNumId w:val="7"/>
  </w:num>
  <w:num w:numId="16">
    <w:abstractNumId w:val="4"/>
  </w:num>
  <w:num w:numId="17">
    <w:abstractNumId w:val="16"/>
  </w:num>
  <w:num w:numId="18">
    <w:abstractNumId w:val="3"/>
  </w:num>
  <w:num w:numId="19">
    <w:abstractNumId w:val="12"/>
  </w:num>
  <w:num w:numId="20">
    <w:abstractNumId w:val="17"/>
  </w:num>
  <w:num w:numId="21">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rris Lab">
    <w15:presenceInfo w15:providerId="None" w15:userId="Harris L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drawingGridHorizontalSpacing w:val="110"/>
  <w:displayHorizontalDrawingGridEvery w:val="2"/>
  <w:characterSpacingControl w:val="doNotCompress"/>
  <w:compat>
    <w:compatSetting w:name="compatibilityMode" w:uri="http://schemas.microsoft.com/office/word" w:val="12"/>
  </w:compat>
  <w:rsids>
    <w:rsidRoot w:val="00877196"/>
    <w:rsid w:val="00057772"/>
    <w:rsid w:val="001D1C98"/>
    <w:rsid w:val="00233F10"/>
    <w:rsid w:val="00250726"/>
    <w:rsid w:val="00276405"/>
    <w:rsid w:val="002F35FB"/>
    <w:rsid w:val="0032013C"/>
    <w:rsid w:val="00342DD1"/>
    <w:rsid w:val="00371271"/>
    <w:rsid w:val="00470AFF"/>
    <w:rsid w:val="00471952"/>
    <w:rsid w:val="004E546E"/>
    <w:rsid w:val="0059437E"/>
    <w:rsid w:val="005F297A"/>
    <w:rsid w:val="005F7272"/>
    <w:rsid w:val="00605034"/>
    <w:rsid w:val="0062324F"/>
    <w:rsid w:val="0062750C"/>
    <w:rsid w:val="00654D96"/>
    <w:rsid w:val="00794ABB"/>
    <w:rsid w:val="00877196"/>
    <w:rsid w:val="008B587A"/>
    <w:rsid w:val="00A038C7"/>
    <w:rsid w:val="00AA10F7"/>
    <w:rsid w:val="00AB40A5"/>
    <w:rsid w:val="00B36221"/>
    <w:rsid w:val="00B530D7"/>
    <w:rsid w:val="00B7345C"/>
    <w:rsid w:val="00BF12AB"/>
    <w:rsid w:val="00C84DA6"/>
    <w:rsid w:val="00F0027C"/>
    <w:rsid w:val="00FA1043"/>
    <w:rsid w:val="00FB5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A8FB8"/>
  <w15:docId w15:val="{CF1B9973-FCE9-4144-A053-C4E2745B9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271"/>
  </w:style>
  <w:style w:type="paragraph" w:styleId="Heading1">
    <w:name w:val="heading 1"/>
    <w:basedOn w:val="Normal"/>
    <w:link w:val="Heading1Char"/>
    <w:uiPriority w:val="9"/>
    <w:qFormat/>
    <w:rsid w:val="005943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943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37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9437E"/>
    <w:rPr>
      <w:rFonts w:ascii="Times New Roman" w:eastAsia="Times New Roman" w:hAnsi="Times New Roman" w:cs="Times New Roman"/>
      <w:b/>
      <w:bCs/>
      <w:sz w:val="36"/>
      <w:szCs w:val="36"/>
    </w:rPr>
  </w:style>
  <w:style w:type="paragraph" w:customStyle="1" w:styleId="smaller">
    <w:name w:val="smaller"/>
    <w:basedOn w:val="Normal"/>
    <w:rsid w:val="005943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437E"/>
    <w:rPr>
      <w:color w:val="0000FF"/>
      <w:u w:val="single"/>
    </w:rPr>
  </w:style>
  <w:style w:type="paragraph" w:styleId="NormalWeb">
    <w:name w:val="Normal (Web)"/>
    <w:basedOn w:val="Normal"/>
    <w:uiPriority w:val="99"/>
    <w:semiHidden/>
    <w:unhideWhenUsed/>
    <w:rsid w:val="005943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ote1">
    <w:name w:val="Quote1"/>
    <w:basedOn w:val="Normal"/>
    <w:rsid w:val="005943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94ABB"/>
    <w:pPr>
      <w:ind w:left="720"/>
      <w:contextualSpacing/>
    </w:pPr>
  </w:style>
  <w:style w:type="paragraph" w:styleId="BodyText">
    <w:name w:val="Body Text"/>
    <w:basedOn w:val="Normal"/>
    <w:link w:val="BodyTextChar"/>
    <w:rsid w:val="00605034"/>
    <w:pPr>
      <w:autoSpaceDE w:val="0"/>
      <w:autoSpaceDN w:val="0"/>
      <w:spacing w:after="0" w:line="240" w:lineRule="auto"/>
    </w:pPr>
    <w:rPr>
      <w:rFonts w:ascii="Courier New" w:eastAsia="Times New Roman" w:hAnsi="Courier New" w:cs="Courier New"/>
      <w:sz w:val="24"/>
      <w:szCs w:val="24"/>
    </w:rPr>
  </w:style>
  <w:style w:type="character" w:customStyle="1" w:styleId="BodyTextChar">
    <w:name w:val="Body Text Char"/>
    <w:basedOn w:val="DefaultParagraphFont"/>
    <w:link w:val="BodyText"/>
    <w:rsid w:val="00605034"/>
    <w:rPr>
      <w:rFonts w:ascii="Courier New" w:eastAsia="Times New Roman" w:hAnsi="Courier New" w:cs="Courier New"/>
      <w:sz w:val="24"/>
      <w:szCs w:val="24"/>
    </w:rPr>
  </w:style>
  <w:style w:type="character" w:styleId="Emphasis">
    <w:name w:val="Emphasis"/>
    <w:basedOn w:val="DefaultParagraphFont"/>
    <w:uiPriority w:val="20"/>
    <w:qFormat/>
    <w:rsid w:val="00C84DA6"/>
    <w:rPr>
      <w:i/>
      <w:iCs/>
    </w:rPr>
  </w:style>
  <w:style w:type="character" w:styleId="Strong">
    <w:name w:val="Strong"/>
    <w:basedOn w:val="DefaultParagraphFont"/>
    <w:uiPriority w:val="22"/>
    <w:qFormat/>
    <w:rsid w:val="00C84DA6"/>
    <w:rPr>
      <w:b/>
      <w:bCs/>
    </w:rPr>
  </w:style>
  <w:style w:type="character" w:styleId="CommentReference">
    <w:name w:val="annotation reference"/>
    <w:basedOn w:val="DefaultParagraphFont"/>
    <w:uiPriority w:val="99"/>
    <w:semiHidden/>
    <w:unhideWhenUsed/>
    <w:rsid w:val="00342DD1"/>
    <w:rPr>
      <w:sz w:val="16"/>
      <w:szCs w:val="16"/>
    </w:rPr>
  </w:style>
  <w:style w:type="paragraph" w:styleId="CommentText">
    <w:name w:val="annotation text"/>
    <w:basedOn w:val="Normal"/>
    <w:link w:val="CommentTextChar"/>
    <w:uiPriority w:val="99"/>
    <w:semiHidden/>
    <w:unhideWhenUsed/>
    <w:rsid w:val="00342DD1"/>
    <w:pPr>
      <w:spacing w:line="240" w:lineRule="auto"/>
    </w:pPr>
    <w:rPr>
      <w:sz w:val="20"/>
      <w:szCs w:val="20"/>
    </w:rPr>
  </w:style>
  <w:style w:type="character" w:customStyle="1" w:styleId="CommentTextChar">
    <w:name w:val="Comment Text Char"/>
    <w:basedOn w:val="DefaultParagraphFont"/>
    <w:link w:val="CommentText"/>
    <w:uiPriority w:val="99"/>
    <w:semiHidden/>
    <w:rsid w:val="00342DD1"/>
    <w:rPr>
      <w:sz w:val="20"/>
      <w:szCs w:val="20"/>
    </w:rPr>
  </w:style>
  <w:style w:type="paragraph" w:styleId="CommentSubject">
    <w:name w:val="annotation subject"/>
    <w:basedOn w:val="CommentText"/>
    <w:next w:val="CommentText"/>
    <w:link w:val="CommentSubjectChar"/>
    <w:uiPriority w:val="99"/>
    <w:semiHidden/>
    <w:unhideWhenUsed/>
    <w:rsid w:val="00342DD1"/>
    <w:rPr>
      <w:b/>
      <w:bCs/>
    </w:rPr>
  </w:style>
  <w:style w:type="character" w:customStyle="1" w:styleId="CommentSubjectChar">
    <w:name w:val="Comment Subject Char"/>
    <w:basedOn w:val="CommentTextChar"/>
    <w:link w:val="CommentSubject"/>
    <w:uiPriority w:val="99"/>
    <w:semiHidden/>
    <w:rsid w:val="00342DD1"/>
    <w:rPr>
      <w:b/>
      <w:bCs/>
      <w:sz w:val="20"/>
      <w:szCs w:val="20"/>
    </w:rPr>
  </w:style>
  <w:style w:type="paragraph" w:styleId="BalloonText">
    <w:name w:val="Balloon Text"/>
    <w:basedOn w:val="Normal"/>
    <w:link w:val="BalloonTextChar"/>
    <w:uiPriority w:val="99"/>
    <w:semiHidden/>
    <w:unhideWhenUsed/>
    <w:rsid w:val="00342D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2D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958198">
      <w:bodyDiv w:val="1"/>
      <w:marLeft w:val="0"/>
      <w:marRight w:val="0"/>
      <w:marTop w:val="0"/>
      <w:marBottom w:val="0"/>
      <w:divBdr>
        <w:top w:val="none" w:sz="0" w:space="0" w:color="auto"/>
        <w:left w:val="none" w:sz="0" w:space="0" w:color="auto"/>
        <w:bottom w:val="none" w:sz="0" w:space="0" w:color="auto"/>
        <w:right w:val="none" w:sz="0" w:space="0" w:color="auto"/>
      </w:divBdr>
    </w:div>
    <w:div w:id="183136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5442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 User</dc:creator>
  <cp:keywords/>
  <dc:description/>
  <cp:lastModifiedBy>Harris Lab</cp:lastModifiedBy>
  <cp:revision>4</cp:revision>
  <dcterms:created xsi:type="dcterms:W3CDTF">2015-06-23T18:57:00Z</dcterms:created>
  <dcterms:modified xsi:type="dcterms:W3CDTF">2015-06-23T19:13:00Z</dcterms:modified>
</cp:coreProperties>
</file>